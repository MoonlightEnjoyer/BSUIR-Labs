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223D4" w14:textId="18FD7722" w:rsidR="00B44A2C" w:rsidRDefault="00BA48FD" w:rsidP="007D5859">
      <w:pPr>
        <w:pStyle w:val="af3"/>
        <w:spacing w:after="0"/>
      </w:pPr>
      <w:r>
        <w:t>введение</w:t>
      </w:r>
    </w:p>
    <w:p w14:paraId="2108DB66" w14:textId="4DA56239" w:rsidR="00741F14" w:rsidRPr="005A31FC" w:rsidRDefault="00741F14" w:rsidP="007D5859">
      <w:pPr>
        <w:pStyle w:val="11"/>
        <w:spacing w:after="0"/>
        <w:ind w:firstLine="708"/>
      </w:pPr>
      <w:r>
        <w:t>Компьютерные сети давно стали неотъемлемой частью нашей жизни. Сети предоставляют пользователям широкий спектр возможностей для доступа к различной информации и коммуникации</w:t>
      </w:r>
      <w:r w:rsidR="005A31FC">
        <w:t>, а локальные сети позволяют совместно пользоват</w:t>
      </w:r>
      <w:r w:rsidR="00497241">
        <w:t>ься общими устройствами и ресур</w:t>
      </w:r>
      <w:r w:rsidR="005A31FC">
        <w:t>сами.</w:t>
      </w:r>
      <w:r>
        <w:t xml:space="preserve"> </w:t>
      </w:r>
    </w:p>
    <w:p w14:paraId="32F026DF" w14:textId="4BB41975" w:rsidR="00440E6C" w:rsidRDefault="00440E6C" w:rsidP="007D5859">
      <w:pPr>
        <w:pStyle w:val="11"/>
        <w:spacing w:after="0"/>
        <w:ind w:firstLine="708"/>
      </w:pPr>
      <w:r>
        <w:t xml:space="preserve">Основными преимуществами локальных сетей являются возможность доступа к общим устройствам, например, к принтерам и сканерам, </w:t>
      </w:r>
      <w:r w:rsidR="00757709">
        <w:t>общим ресурсам, например</w:t>
      </w:r>
      <w:r w:rsidR="00F2754D">
        <w:t>,</w:t>
      </w:r>
      <w:r w:rsidR="00757709">
        <w:t xml:space="preserve"> базы данных, вычислительные мощности, </w:t>
      </w:r>
      <w:r>
        <w:t>возможность корпоративной работы и обмена данными.</w:t>
      </w:r>
    </w:p>
    <w:p w14:paraId="186639FE" w14:textId="79FD2973" w:rsidR="00DE3AD3" w:rsidRPr="004C2087" w:rsidRDefault="003E40BF" w:rsidP="007D5859">
      <w:pPr>
        <w:pStyle w:val="11"/>
        <w:spacing w:after="0"/>
      </w:pPr>
      <w:r>
        <w:tab/>
        <w:t>Локальные компьютерные сети были разработаны в 1960-х годах для использования в колледжах, университетах и исследовательских центрах, в первую очередь для соедине</w:t>
      </w:r>
      <w:r w:rsidR="004668AA">
        <w:t xml:space="preserve">ния нескольких вычислительных машин. Широко применяться локальные сети стали после того, как была разработана и стандартизирована технология </w:t>
      </w:r>
      <w:r w:rsidR="004668AA">
        <w:rPr>
          <w:lang w:val="en-US"/>
        </w:rPr>
        <w:t>Ethernet</w:t>
      </w:r>
      <w:r w:rsidR="0009534C">
        <w:t>.</w:t>
      </w:r>
      <w:r w:rsidR="00767D33">
        <w:t xml:space="preserve"> </w:t>
      </w:r>
      <w:r w:rsidR="00AE298F">
        <w:t>Возможность беспроводного соединения</w:t>
      </w:r>
      <w:r w:rsidR="00804F8F">
        <w:t xml:space="preserve"> </w:t>
      </w:r>
      <w:r w:rsidR="00AE298F">
        <w:t>значительно расширила количество</w:t>
      </w:r>
      <w:r w:rsidR="0082607E">
        <w:t xml:space="preserve"> разных типов устройств, которые</w:t>
      </w:r>
      <w:r w:rsidR="00AE298F">
        <w:t xml:space="preserve"> могут соединяться с локальной сетью.</w:t>
      </w:r>
      <w:r w:rsidR="004C2087" w:rsidRPr="004C2087">
        <w:t xml:space="preserve"> </w:t>
      </w:r>
      <w:r w:rsidR="004C2087">
        <w:t>Типичные примеры мест, где используются такие сети: школы, заводы, предприятия, научные лаборатории.</w:t>
      </w:r>
    </w:p>
    <w:p w14:paraId="126D4CF3" w14:textId="1D952543" w:rsidR="00480E40" w:rsidRDefault="005428B4" w:rsidP="007D5859">
      <w:pPr>
        <w:pStyle w:val="11"/>
        <w:spacing w:after="0"/>
      </w:pPr>
      <w:r>
        <w:tab/>
      </w:r>
      <w:r w:rsidR="009E1737">
        <w:t>Помимо многих</w:t>
      </w:r>
      <w:r w:rsidR="00081651">
        <w:t xml:space="preserve"> преимуществ</w:t>
      </w:r>
      <w:r w:rsidR="00077A03">
        <w:t>, локальные компьютерные сети имеют и проблемы, такие как проектирование и необходимость обслуживания.</w:t>
      </w:r>
      <w:r w:rsidR="00020690">
        <w:t xml:space="preserve"> Непредвиденные ситуации могут вывести из строя оборудование, что приведёт к остановке работы организации и огромным убыткам.</w:t>
      </w:r>
      <w:r w:rsidR="009E1737">
        <w:t xml:space="preserve"> Также опасность представляет возможность хищения данных посредством компьютерной сети. </w:t>
      </w:r>
      <w:r w:rsidR="0013495D">
        <w:t>Несмотря на это, локальные компьютерные сети получают всё большее распространение</w:t>
      </w:r>
      <w:r w:rsidR="00621A49">
        <w:t xml:space="preserve"> и всё глубже проникают во многие сферы деятельности человека.</w:t>
      </w:r>
    </w:p>
    <w:p w14:paraId="00BA590C" w14:textId="027A01D2" w:rsidR="00DF28C9" w:rsidRPr="006226E6" w:rsidRDefault="003B22BE" w:rsidP="007D5859">
      <w:pPr>
        <w:pStyle w:val="11"/>
        <w:spacing w:after="0"/>
      </w:pPr>
      <w:r>
        <w:tab/>
        <w:t>В современном мире, использование компьютерных сетей является необходимостью в любой сфере деятельности для того, чтобы успешно конкурировать с другими организациями, действующими в этой области.</w:t>
      </w:r>
      <w:r w:rsidR="006226E6">
        <w:t xml:space="preserve"> </w:t>
      </w:r>
    </w:p>
    <w:p w14:paraId="3E3F676C" w14:textId="6A9A7E68"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xml:space="preserve">Целью данной курсовой работы является проектирование локальной компьютерной сети для </w:t>
      </w:r>
      <w:r w:rsidR="001A606F">
        <w:rPr>
          <w:rFonts w:ascii="Times New Roman" w:hAnsi="Times New Roman" w:cs="Times New Roman"/>
          <w:sz w:val="28"/>
        </w:rPr>
        <w:t>организации, занимающейся торговлей овощами и фруктами</w:t>
      </w:r>
      <w:r>
        <w:rPr>
          <w:rFonts w:ascii="Times New Roman" w:hAnsi="Times New Roman" w:cs="Times New Roman"/>
          <w:sz w:val="28"/>
        </w:rPr>
        <w:t>.</w:t>
      </w:r>
    </w:p>
    <w:p w14:paraId="216F6F6E"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Задачами курсовой работы являются:</w:t>
      </w:r>
    </w:p>
    <w:p w14:paraId="4B129698"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разработка логической топологии сети;</w:t>
      </w:r>
    </w:p>
    <w:p w14:paraId="23281193" w14:textId="77777777" w:rsidR="006226E6"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выбор и настройка сетевого оборудования;</w:t>
      </w:r>
    </w:p>
    <w:p w14:paraId="5336EB66" w14:textId="10EB05F7" w:rsidR="002D454A" w:rsidRDefault="006226E6" w:rsidP="007D5859">
      <w:pPr>
        <w:spacing w:after="0"/>
        <w:ind w:firstLine="709"/>
        <w:jc w:val="both"/>
        <w:rPr>
          <w:rFonts w:ascii="Times New Roman" w:hAnsi="Times New Roman" w:cs="Times New Roman"/>
          <w:sz w:val="28"/>
        </w:rPr>
      </w:pPr>
      <w:r>
        <w:rPr>
          <w:rFonts w:ascii="Times New Roman" w:hAnsi="Times New Roman" w:cs="Times New Roman"/>
          <w:sz w:val="28"/>
        </w:rPr>
        <w:t>- проектирование физической топологии сети</w:t>
      </w:r>
      <w:r w:rsidR="0017641A">
        <w:rPr>
          <w:rFonts w:ascii="Times New Roman" w:hAnsi="Times New Roman" w:cs="Times New Roman"/>
          <w:sz w:val="28"/>
        </w:rPr>
        <w:t>.</w:t>
      </w:r>
    </w:p>
    <w:p w14:paraId="7CF18E54" w14:textId="6060613F" w:rsidR="006226E6" w:rsidRDefault="006226E6" w:rsidP="007D5859">
      <w:pPr>
        <w:spacing w:after="0"/>
        <w:ind w:firstLine="709"/>
        <w:jc w:val="both"/>
        <w:rPr>
          <w:rFonts w:ascii="Times New Roman" w:hAnsi="Times New Roman" w:cs="Times New Roman"/>
          <w:sz w:val="28"/>
        </w:rPr>
      </w:pPr>
    </w:p>
    <w:p w14:paraId="53C8EC31" w14:textId="59EE2A65" w:rsidR="006A7DBF" w:rsidRDefault="006A7DBF" w:rsidP="007D5859">
      <w:pPr>
        <w:pStyle w:val="11"/>
        <w:spacing w:after="0"/>
      </w:pPr>
    </w:p>
    <w:p w14:paraId="2262ADE7" w14:textId="3EB629DF" w:rsidR="006A7DBF" w:rsidRDefault="006A7DBF" w:rsidP="007D5859">
      <w:pPr>
        <w:pStyle w:val="11"/>
        <w:spacing w:after="0"/>
      </w:pPr>
    </w:p>
    <w:p w14:paraId="6D711744" w14:textId="269681F1" w:rsidR="006A7DBF" w:rsidRDefault="006A7DBF" w:rsidP="007D5859">
      <w:pPr>
        <w:pStyle w:val="11"/>
        <w:spacing w:after="0"/>
      </w:pPr>
    </w:p>
    <w:p w14:paraId="7703C64D" w14:textId="66DB6A50" w:rsidR="006A7DBF" w:rsidRDefault="006A7DBF" w:rsidP="007D5859">
      <w:pPr>
        <w:pStyle w:val="11"/>
        <w:spacing w:after="0"/>
      </w:pPr>
    </w:p>
    <w:p w14:paraId="573EDF36" w14:textId="76A3D6BC" w:rsidR="009E1700" w:rsidRDefault="009E1700" w:rsidP="007D5859">
      <w:pPr>
        <w:pStyle w:val="11"/>
        <w:spacing w:after="0"/>
      </w:pPr>
    </w:p>
    <w:p w14:paraId="23052AC8" w14:textId="6F9E7CDD" w:rsidR="00DF28C9" w:rsidRDefault="00DF28C9" w:rsidP="007D5859">
      <w:pPr>
        <w:pStyle w:val="af2"/>
        <w:spacing w:after="0" w:line="240" w:lineRule="auto"/>
        <w:ind w:firstLine="708"/>
      </w:pPr>
      <w:r w:rsidRPr="005D2884">
        <w:lastRenderedPageBreak/>
        <w:t xml:space="preserve">1. </w:t>
      </w:r>
      <w:r>
        <w:t>Обзор литературы</w:t>
      </w:r>
    </w:p>
    <w:p w14:paraId="09F4BF40" w14:textId="0C08A3A0" w:rsidR="00793478" w:rsidRDefault="00793478" w:rsidP="007D5859">
      <w:pPr>
        <w:pStyle w:val="11"/>
        <w:spacing w:after="0" w:line="240" w:lineRule="auto"/>
      </w:pPr>
    </w:p>
    <w:p w14:paraId="519B0869" w14:textId="087B2C47" w:rsidR="001266F6" w:rsidRDefault="006C064A" w:rsidP="007D5859">
      <w:pPr>
        <w:pStyle w:val="11"/>
        <w:spacing w:after="0" w:line="240" w:lineRule="auto"/>
        <w:rPr>
          <w:color w:val="000000" w:themeColor="text1"/>
        </w:rPr>
      </w:pPr>
      <w:r>
        <w:tab/>
      </w:r>
      <w:r w:rsidR="00486C99">
        <w:rPr>
          <w:color w:val="000000" w:themeColor="text1"/>
        </w:rPr>
        <w:t xml:space="preserve">Книга Эндрю Таненбаума </w:t>
      </w:r>
      <w:r w:rsidR="00486C99" w:rsidRPr="00944C5D">
        <w:rPr>
          <w:color w:val="000000" w:themeColor="text1"/>
        </w:rPr>
        <w:t>«Компьютерные сети» [</w:t>
      </w:r>
      <w:r w:rsidR="00C95F41">
        <w:rPr>
          <w:color w:val="000000" w:themeColor="text1"/>
        </w:rPr>
        <w:t>3</w:t>
      </w:r>
      <w:r w:rsidR="00486C99" w:rsidRPr="00944C5D">
        <w:rPr>
          <w:color w:val="000000" w:themeColor="text1"/>
        </w:rPr>
        <w:t>]</w:t>
      </w:r>
      <w:r w:rsidR="00486C99">
        <w:rPr>
          <w:color w:val="000000" w:themeColor="text1"/>
        </w:rPr>
        <w:t xml:space="preserve"> предоставила подробный разбор всех аспектов и уровней организации сетей.</w:t>
      </w:r>
    </w:p>
    <w:p w14:paraId="02C27EB4" w14:textId="5F6F6B36" w:rsidR="00C95F41" w:rsidRDefault="00194B42" w:rsidP="007D5859">
      <w:pPr>
        <w:pStyle w:val="11"/>
        <w:spacing w:after="0" w:line="240" w:lineRule="auto"/>
        <w:ind w:firstLine="708"/>
      </w:pPr>
      <w:r>
        <w:t xml:space="preserve">На сайте производителя сетевого оборудования </w:t>
      </w:r>
      <w:r>
        <w:rPr>
          <w:lang w:val="en-US"/>
        </w:rPr>
        <w:t>Allied</w:t>
      </w:r>
      <w:r w:rsidRPr="00194B42">
        <w:t xml:space="preserve"> </w:t>
      </w:r>
      <w:r>
        <w:rPr>
          <w:lang w:val="en-US"/>
        </w:rPr>
        <w:t>Telesis</w:t>
      </w:r>
      <w:r>
        <w:t xml:space="preserve"> </w:t>
      </w:r>
      <w:r w:rsidRPr="00194B42">
        <w:t>[1]</w:t>
      </w:r>
      <w:r>
        <w:t xml:space="preserve"> я ознакомился с</w:t>
      </w:r>
      <w:r w:rsidR="006D356F">
        <w:t>о списком актуальных моделей</w:t>
      </w:r>
      <w:r>
        <w:t xml:space="preserve"> маршрутизаторов, коммутаторов и точек беспроводного доступа, подходящими для финансов, которые организация готова выделить на создание локальной сети, и с документацией, прилагающейся к оборудованию. Также на этом сайте доступн</w:t>
      </w:r>
      <w:r w:rsidR="00091752">
        <w:t>ы руководства по установке и настройке оборудования.</w:t>
      </w:r>
    </w:p>
    <w:p w14:paraId="586AB02E" w14:textId="0FF5CC86" w:rsidR="00866B75" w:rsidRDefault="00866B75" w:rsidP="007D5859">
      <w:pPr>
        <w:pStyle w:val="11"/>
        <w:spacing w:after="0" w:line="240" w:lineRule="auto"/>
        <w:ind w:firstLine="708"/>
      </w:pPr>
      <w:r>
        <w:t xml:space="preserve">Из источника </w:t>
      </w:r>
      <w:r w:rsidRPr="00122770">
        <w:t>[2]</w:t>
      </w:r>
      <w:r>
        <w:t xml:space="preserve"> мной была почёрпнута информация об управлении локальными сетями для малого и крупного бизнеса. Также я подробнее узнал о функциях, которые выполняют прокси-серверы, о том, как клиенты должны взаимодействовать с прокси, и о вариантах размещения прокси-сервера в сети.</w:t>
      </w:r>
    </w:p>
    <w:p w14:paraId="27376ACE" w14:textId="2EF6C5B0" w:rsidR="00571A2F" w:rsidRDefault="00FC149B" w:rsidP="007D5859">
      <w:pPr>
        <w:pStyle w:val="11"/>
        <w:spacing w:after="0" w:line="240" w:lineRule="auto"/>
        <w:ind w:firstLine="708"/>
      </w:pPr>
      <w:r>
        <w:t xml:space="preserve">На сайте </w:t>
      </w:r>
      <w:r w:rsidRPr="00FC149B">
        <w:t>[8]</w:t>
      </w:r>
      <w:r>
        <w:t xml:space="preserve"> я ознакомился со списком наиболее популярных и актуальных прокси-серверов для </w:t>
      </w:r>
      <w:r>
        <w:rPr>
          <w:lang w:val="en-US"/>
        </w:rPr>
        <w:t>Linux</w:t>
      </w:r>
      <w:r>
        <w:t>.</w:t>
      </w:r>
      <w:r w:rsidR="00C0048D">
        <w:t xml:space="preserve"> </w:t>
      </w:r>
      <w:r w:rsidR="0084290D">
        <w:t xml:space="preserve">Более подробную информацию об особенностях и настройке некоторых из этих серверов я узнал в источниках </w:t>
      </w:r>
      <w:r w:rsidR="00D84DB2" w:rsidRPr="00D84DB2">
        <w:t>[9 – 11]</w:t>
      </w:r>
      <w:r w:rsidR="00A51CEC">
        <w:t>.</w:t>
      </w:r>
    </w:p>
    <w:p w14:paraId="6490AA8A" w14:textId="191EB9A7" w:rsidR="000541C3" w:rsidRPr="00D1581C" w:rsidRDefault="00F21600" w:rsidP="007D5859">
      <w:pPr>
        <w:pStyle w:val="11"/>
        <w:spacing w:after="0" w:line="240" w:lineRule="auto"/>
        <w:ind w:firstLine="708"/>
      </w:pPr>
      <w:r>
        <w:t xml:space="preserve">Источник </w:t>
      </w:r>
      <w:r w:rsidR="000541C3" w:rsidRPr="000541C3">
        <w:t>[12</w:t>
      </w:r>
      <w:r w:rsidRPr="000541C3">
        <w:t xml:space="preserve">] </w:t>
      </w:r>
      <w:r>
        <w:t xml:space="preserve">предоставил информацию о </w:t>
      </w:r>
      <w:r w:rsidR="000541C3">
        <w:t xml:space="preserve">различиях между </w:t>
      </w:r>
      <w:r w:rsidR="000541C3">
        <w:rPr>
          <w:lang w:val="en-US"/>
        </w:rPr>
        <w:t>DVR</w:t>
      </w:r>
      <w:r w:rsidR="000541C3" w:rsidRPr="000541C3">
        <w:t xml:space="preserve"> </w:t>
      </w:r>
      <w:r w:rsidR="000541C3">
        <w:t xml:space="preserve">и </w:t>
      </w:r>
      <w:r w:rsidR="000541C3">
        <w:rPr>
          <w:lang w:val="en-US"/>
        </w:rPr>
        <w:t>NVR</w:t>
      </w:r>
      <w:r w:rsidR="000541C3" w:rsidRPr="000541C3">
        <w:t xml:space="preserve"> </w:t>
      </w:r>
      <w:r w:rsidR="000541C3">
        <w:t xml:space="preserve">видеорегистраторами. В источнике </w:t>
      </w:r>
      <w:r w:rsidR="000541C3" w:rsidRPr="000541C3">
        <w:t xml:space="preserve">[7] </w:t>
      </w:r>
      <w:r w:rsidR="000541C3">
        <w:t>содержится информация о подключении</w:t>
      </w:r>
      <w:r w:rsidR="00517A0B">
        <w:t xml:space="preserve"> </w:t>
      </w:r>
      <w:r w:rsidR="00517A0B">
        <w:rPr>
          <w:lang w:val="en-US"/>
        </w:rPr>
        <w:t>NVR</w:t>
      </w:r>
      <w:r w:rsidR="00517A0B">
        <w:t>-</w:t>
      </w:r>
      <w:r w:rsidR="000541C3">
        <w:t>камер видеонаблюдения к локальной сети и особенностях их работы.</w:t>
      </w:r>
      <w:r w:rsidR="0093521F">
        <w:t xml:space="preserve"> </w:t>
      </w:r>
      <w:r w:rsidR="00E13554">
        <w:t xml:space="preserve">Из источника </w:t>
      </w:r>
      <w:r w:rsidR="00D1581C" w:rsidRPr="00D1581C">
        <w:t xml:space="preserve">[13] </w:t>
      </w:r>
      <w:r w:rsidR="00D1581C">
        <w:t xml:space="preserve">я узнал о том, как подключать </w:t>
      </w:r>
      <w:r w:rsidR="00D1581C">
        <w:rPr>
          <w:lang w:val="en-US"/>
        </w:rPr>
        <w:t>DVR</w:t>
      </w:r>
      <w:r w:rsidR="00D1581C">
        <w:t>-видеорегистраторы к локальной сети и взаимодействовать с ними.</w:t>
      </w:r>
    </w:p>
    <w:p w14:paraId="6230E7C8" w14:textId="77777777" w:rsidR="00866B75" w:rsidRPr="00A51CEC" w:rsidRDefault="00866B75" w:rsidP="007D5859">
      <w:pPr>
        <w:pStyle w:val="11"/>
        <w:spacing w:after="0" w:line="240" w:lineRule="auto"/>
        <w:ind w:firstLine="708"/>
      </w:pPr>
    </w:p>
    <w:p w14:paraId="3602D3CD" w14:textId="65B45432" w:rsidR="001266F6" w:rsidRDefault="00486C99" w:rsidP="007D5859">
      <w:pPr>
        <w:pStyle w:val="11"/>
        <w:spacing w:after="0" w:line="240" w:lineRule="auto"/>
      </w:pPr>
      <w:r>
        <w:tab/>
      </w:r>
    </w:p>
    <w:p w14:paraId="5B2D5407" w14:textId="74FD7E76" w:rsidR="001266F6" w:rsidRDefault="001266F6" w:rsidP="007D5859">
      <w:pPr>
        <w:pStyle w:val="11"/>
        <w:spacing w:after="0" w:line="240" w:lineRule="auto"/>
      </w:pPr>
    </w:p>
    <w:p w14:paraId="3BE9609D" w14:textId="032C48AC" w:rsidR="001266F6" w:rsidRDefault="001266F6" w:rsidP="007D5859">
      <w:pPr>
        <w:pStyle w:val="11"/>
        <w:spacing w:after="0" w:line="240" w:lineRule="auto"/>
      </w:pPr>
    </w:p>
    <w:p w14:paraId="54EC9599" w14:textId="1333E162" w:rsidR="001266F6" w:rsidRDefault="001266F6" w:rsidP="007D5859">
      <w:pPr>
        <w:pStyle w:val="11"/>
        <w:spacing w:after="0" w:line="240" w:lineRule="auto"/>
      </w:pPr>
    </w:p>
    <w:p w14:paraId="485A2C11" w14:textId="46595C3F" w:rsidR="001266F6" w:rsidRDefault="001266F6" w:rsidP="007D5859">
      <w:pPr>
        <w:pStyle w:val="11"/>
        <w:spacing w:after="0" w:line="240" w:lineRule="auto"/>
      </w:pPr>
    </w:p>
    <w:p w14:paraId="6D34AF15" w14:textId="192D9C70" w:rsidR="001266F6" w:rsidRDefault="001266F6" w:rsidP="007D5859">
      <w:pPr>
        <w:pStyle w:val="11"/>
        <w:spacing w:after="0" w:line="240" w:lineRule="auto"/>
      </w:pPr>
    </w:p>
    <w:p w14:paraId="05D72612" w14:textId="29DC288D" w:rsidR="001266F6" w:rsidRDefault="001266F6" w:rsidP="007D5859">
      <w:pPr>
        <w:pStyle w:val="11"/>
        <w:spacing w:after="0" w:line="240" w:lineRule="auto"/>
      </w:pPr>
    </w:p>
    <w:p w14:paraId="7E0C82E9" w14:textId="41070EBE" w:rsidR="001266F6" w:rsidRDefault="001266F6" w:rsidP="007D5859">
      <w:pPr>
        <w:pStyle w:val="11"/>
        <w:spacing w:after="0" w:line="240" w:lineRule="auto"/>
      </w:pPr>
    </w:p>
    <w:p w14:paraId="46CD70A8" w14:textId="5267AA82" w:rsidR="001266F6" w:rsidRDefault="001266F6" w:rsidP="007D5859">
      <w:pPr>
        <w:pStyle w:val="11"/>
        <w:spacing w:after="0" w:line="240" w:lineRule="auto"/>
      </w:pPr>
    </w:p>
    <w:p w14:paraId="6E051005" w14:textId="53448501" w:rsidR="001266F6" w:rsidRDefault="001266F6" w:rsidP="007D5859">
      <w:pPr>
        <w:pStyle w:val="11"/>
        <w:spacing w:after="0" w:line="240" w:lineRule="auto"/>
      </w:pPr>
    </w:p>
    <w:p w14:paraId="06AF5481" w14:textId="0F4983E0" w:rsidR="001266F6" w:rsidRDefault="001266F6" w:rsidP="007D5859">
      <w:pPr>
        <w:pStyle w:val="11"/>
        <w:spacing w:after="0" w:line="240" w:lineRule="auto"/>
      </w:pPr>
    </w:p>
    <w:p w14:paraId="1254E5E5" w14:textId="5E043A89" w:rsidR="001266F6" w:rsidRDefault="001266F6" w:rsidP="007D5859">
      <w:pPr>
        <w:pStyle w:val="11"/>
        <w:spacing w:after="0" w:line="240" w:lineRule="auto"/>
      </w:pPr>
    </w:p>
    <w:p w14:paraId="63468A63" w14:textId="2437D208" w:rsidR="001266F6" w:rsidRDefault="001266F6" w:rsidP="007D5859">
      <w:pPr>
        <w:pStyle w:val="11"/>
        <w:spacing w:after="0" w:line="240" w:lineRule="auto"/>
      </w:pPr>
    </w:p>
    <w:p w14:paraId="0C813D20" w14:textId="55129B49" w:rsidR="001266F6" w:rsidRDefault="001266F6" w:rsidP="007D5859">
      <w:pPr>
        <w:pStyle w:val="11"/>
        <w:spacing w:after="0" w:line="240" w:lineRule="auto"/>
      </w:pPr>
    </w:p>
    <w:p w14:paraId="45DC353B" w14:textId="2BF2FFFC" w:rsidR="001266F6" w:rsidRDefault="001266F6" w:rsidP="007D5859">
      <w:pPr>
        <w:pStyle w:val="11"/>
        <w:spacing w:after="0" w:line="240" w:lineRule="auto"/>
      </w:pPr>
    </w:p>
    <w:p w14:paraId="6ED923F2" w14:textId="525A46A3" w:rsidR="001266F6" w:rsidRDefault="001266F6" w:rsidP="007D5859">
      <w:pPr>
        <w:pStyle w:val="11"/>
        <w:spacing w:after="0" w:line="240" w:lineRule="auto"/>
      </w:pPr>
    </w:p>
    <w:p w14:paraId="6C54B2E1" w14:textId="085F4F83" w:rsidR="0017046C" w:rsidRDefault="0017046C" w:rsidP="007D5859">
      <w:pPr>
        <w:pStyle w:val="11"/>
        <w:spacing w:after="0" w:line="240" w:lineRule="auto"/>
      </w:pPr>
    </w:p>
    <w:p w14:paraId="4B7A0C1D" w14:textId="242F7EDE" w:rsidR="0017046C" w:rsidRDefault="0017046C" w:rsidP="007D5859">
      <w:pPr>
        <w:pStyle w:val="11"/>
        <w:spacing w:after="0" w:line="240" w:lineRule="auto"/>
      </w:pPr>
    </w:p>
    <w:p w14:paraId="4D22C551" w14:textId="49F896E2" w:rsidR="0017046C" w:rsidRDefault="0017046C" w:rsidP="007D5859">
      <w:pPr>
        <w:pStyle w:val="11"/>
        <w:spacing w:after="0" w:line="240" w:lineRule="auto"/>
      </w:pPr>
    </w:p>
    <w:p w14:paraId="2474BF62" w14:textId="67A0AADF" w:rsidR="007A62D0" w:rsidRDefault="007A62D0" w:rsidP="007D5859">
      <w:pPr>
        <w:pStyle w:val="11"/>
        <w:spacing w:after="0" w:line="240" w:lineRule="auto"/>
      </w:pPr>
    </w:p>
    <w:p w14:paraId="3C85AC22" w14:textId="4C414496" w:rsidR="001266F6" w:rsidRPr="00051A6A" w:rsidRDefault="001266F6" w:rsidP="007D5859">
      <w:pPr>
        <w:pStyle w:val="af2"/>
        <w:spacing w:after="0" w:line="240" w:lineRule="auto"/>
        <w:ind w:firstLine="708"/>
      </w:pPr>
      <w:r w:rsidRPr="00051A6A">
        <w:lastRenderedPageBreak/>
        <w:t>2. структурное проектирование</w:t>
      </w:r>
    </w:p>
    <w:p w14:paraId="7EF10495" w14:textId="77777777" w:rsidR="000E1B5C" w:rsidRPr="00051A6A" w:rsidRDefault="000E1B5C" w:rsidP="007D5859">
      <w:pPr>
        <w:pStyle w:val="af2"/>
        <w:spacing w:after="0" w:line="240" w:lineRule="auto"/>
        <w:ind w:firstLine="708"/>
      </w:pPr>
    </w:p>
    <w:p w14:paraId="4DCD1D0E" w14:textId="2C0CD56E" w:rsidR="00E31858" w:rsidRPr="00051A6A" w:rsidRDefault="007436C8" w:rsidP="007D5859">
      <w:pPr>
        <w:pStyle w:val="11"/>
        <w:spacing w:after="0" w:line="240" w:lineRule="auto"/>
      </w:pPr>
      <w:r w:rsidRPr="00051A6A">
        <w:tab/>
        <w:t>В данном разделе будет рассм</w:t>
      </w:r>
      <w:r w:rsidR="00457B7D" w:rsidRPr="00051A6A">
        <w:t>отрена структура локальной сети.</w:t>
      </w:r>
    </w:p>
    <w:p w14:paraId="0364B741" w14:textId="49D6E75E" w:rsidR="00D16460" w:rsidRPr="00051A6A" w:rsidRDefault="00D16460" w:rsidP="007D5859">
      <w:pPr>
        <w:pStyle w:val="11"/>
        <w:spacing w:after="0" w:line="240" w:lineRule="auto"/>
        <w:ind w:firstLine="708"/>
      </w:pPr>
      <w:r w:rsidRPr="00051A6A">
        <w:t>Чертёж структурной схемы СКС представлен в приложении А.</w:t>
      </w:r>
    </w:p>
    <w:p w14:paraId="6512D245" w14:textId="4E9E2303" w:rsidR="008B021B" w:rsidRPr="00051A6A" w:rsidRDefault="008B021B" w:rsidP="007D5859">
      <w:pPr>
        <w:pStyle w:val="11"/>
        <w:spacing w:after="0" w:line="240" w:lineRule="auto"/>
        <w:ind w:firstLine="708"/>
      </w:pPr>
      <w:r w:rsidRPr="00051A6A">
        <w:t xml:space="preserve">Для того, чтобы спроектировать структуру сети, нужно рассмотреть планировку </w:t>
      </w:r>
      <w:r w:rsidR="00EF6FC0" w:rsidRPr="00051A6A">
        <w:t>здания</w:t>
      </w:r>
      <w:r w:rsidRPr="00051A6A">
        <w:t>, в котором располагается организация.</w:t>
      </w:r>
    </w:p>
    <w:p w14:paraId="7D7CDE70" w14:textId="3F3747B1" w:rsidR="00CA4961" w:rsidRPr="00051A6A" w:rsidRDefault="009A1BC8" w:rsidP="007D5859">
      <w:pPr>
        <w:pStyle w:val="11"/>
        <w:spacing w:after="0" w:line="240" w:lineRule="auto"/>
      </w:pPr>
      <w:r w:rsidRPr="00051A6A">
        <w:tab/>
      </w:r>
      <w:r w:rsidR="003445FA" w:rsidRPr="00051A6A">
        <w:t xml:space="preserve">По заданию </w:t>
      </w:r>
      <w:r w:rsidRPr="00051A6A">
        <w:t>организаци</w:t>
      </w:r>
      <w:r w:rsidR="003445FA" w:rsidRPr="00051A6A">
        <w:t>я</w:t>
      </w:r>
      <w:r w:rsidRPr="00051A6A">
        <w:t xml:space="preserve"> </w:t>
      </w:r>
      <w:r w:rsidR="003445FA" w:rsidRPr="00051A6A">
        <w:t>размещается в здании квадратной формы</w:t>
      </w:r>
      <w:r w:rsidRPr="00051A6A">
        <w:t xml:space="preserve"> на трёх этажах: </w:t>
      </w:r>
      <w:r w:rsidR="00FE1D60" w:rsidRPr="00051A6A">
        <w:t>нулевой</w:t>
      </w:r>
      <w:r w:rsidRPr="00051A6A">
        <w:t xml:space="preserve">, </w:t>
      </w:r>
      <w:r w:rsidR="00FE1D60" w:rsidRPr="00051A6A">
        <w:t>первый</w:t>
      </w:r>
      <w:r w:rsidRPr="00051A6A">
        <w:t xml:space="preserve"> и </w:t>
      </w:r>
      <w:r w:rsidR="00FE1D60" w:rsidRPr="00051A6A">
        <w:t>второй</w:t>
      </w:r>
      <w:r w:rsidRPr="00051A6A">
        <w:t>.</w:t>
      </w:r>
      <w:r w:rsidR="00EB0A2E" w:rsidRPr="00051A6A">
        <w:t xml:space="preserve"> </w:t>
      </w:r>
      <w:r w:rsidR="003445FA" w:rsidRPr="00051A6A">
        <w:t>Общая площадь помещений, занимаемых организацией, составляет 430 метров квадратных.</w:t>
      </w:r>
    </w:p>
    <w:p w14:paraId="3A954782" w14:textId="254CB564" w:rsidR="00CA4961" w:rsidRPr="00051A6A" w:rsidRDefault="00CA4961" w:rsidP="007D5859">
      <w:pPr>
        <w:pStyle w:val="11"/>
        <w:spacing w:after="0" w:line="240" w:lineRule="auto"/>
        <w:ind w:firstLine="708"/>
      </w:pPr>
      <w:r w:rsidRPr="00051A6A">
        <w:t xml:space="preserve">На </w:t>
      </w:r>
      <w:r w:rsidR="008930E0" w:rsidRPr="00051A6A">
        <w:t>нулевом</w:t>
      </w:r>
      <w:r w:rsidRPr="00051A6A">
        <w:t xml:space="preserve"> этаже находится складское помещение и кабинет заведу</w:t>
      </w:r>
      <w:r w:rsidR="00090969" w:rsidRPr="00051A6A">
        <w:t>ющего складом. В кабинете находя</w:t>
      </w:r>
      <w:r w:rsidRPr="00051A6A">
        <w:t>тся</w:t>
      </w:r>
      <w:r w:rsidR="009B11B1" w:rsidRPr="00051A6A">
        <w:t xml:space="preserve"> две пользовательские станции</w:t>
      </w:r>
      <w:r w:rsidR="00090969" w:rsidRPr="00051A6A">
        <w:t xml:space="preserve"> и принтер</w:t>
      </w:r>
      <w:r w:rsidRPr="00051A6A">
        <w:t xml:space="preserve">. </w:t>
      </w:r>
      <w:r w:rsidR="00ED0D8B" w:rsidRPr="00051A6A">
        <w:t>В складском помещении установлены две камеры видеонаблюдения, в коридоре – одна камера.</w:t>
      </w:r>
    </w:p>
    <w:p w14:paraId="417FA597" w14:textId="26ED1D93" w:rsidR="00760ECA" w:rsidRPr="004A1BFE" w:rsidRDefault="00760ECA" w:rsidP="007D5859">
      <w:pPr>
        <w:pStyle w:val="11"/>
        <w:spacing w:after="0" w:line="240" w:lineRule="auto"/>
        <w:ind w:firstLine="708"/>
      </w:pPr>
      <w:r w:rsidRPr="00051A6A">
        <w:t>На первом эта</w:t>
      </w:r>
      <w:r w:rsidR="00E84C89" w:rsidRPr="00051A6A">
        <w:t xml:space="preserve">же располагаются торговый зал, </w:t>
      </w:r>
      <w:r w:rsidRPr="00051A6A">
        <w:t>пост охраны</w:t>
      </w:r>
      <w:r w:rsidR="00E84C89" w:rsidRPr="00051A6A">
        <w:t xml:space="preserve"> и комната с сетевым оборудованием</w:t>
      </w:r>
      <w:r w:rsidRPr="00051A6A">
        <w:t xml:space="preserve">. </w:t>
      </w:r>
      <w:r w:rsidR="0023313F" w:rsidRPr="00051A6A">
        <w:t>Единственная пользовательская станция, находящаяся на этом этаже, располагается в комнате охранника</w:t>
      </w:r>
      <w:r w:rsidRPr="00051A6A">
        <w:t xml:space="preserve">. </w:t>
      </w:r>
      <w:r w:rsidR="00BB7BDA" w:rsidRPr="00051A6A">
        <w:t xml:space="preserve">В комнате с сетевым оборудованием </w:t>
      </w:r>
      <w:r w:rsidR="00A71712" w:rsidRPr="00051A6A">
        <w:t>находится маршрутизатор</w:t>
      </w:r>
      <w:r w:rsidR="00C14C58" w:rsidRPr="00051A6A">
        <w:t>, коммутатор</w:t>
      </w:r>
      <w:r w:rsidR="00A71712" w:rsidRPr="00051A6A">
        <w:t>, прокси-сервер</w:t>
      </w:r>
      <w:r w:rsidR="00A71712" w:rsidRPr="004A1BFE">
        <w:t xml:space="preserve">, </w:t>
      </w:r>
      <w:r w:rsidR="00A71712" w:rsidRPr="004A1BFE">
        <w:rPr>
          <w:lang w:val="en-US"/>
        </w:rPr>
        <w:t>web</w:t>
      </w:r>
      <w:r w:rsidR="00A71712" w:rsidRPr="004A1BFE">
        <w:t>-сервер</w:t>
      </w:r>
      <w:r w:rsidR="00796453" w:rsidRPr="004A1BFE">
        <w:t>, сетевой видеорегистратор</w:t>
      </w:r>
      <w:r w:rsidR="00326090" w:rsidRPr="004A1BFE">
        <w:t xml:space="preserve">. </w:t>
      </w:r>
      <w:r w:rsidR="00DE277C" w:rsidRPr="004A1BFE">
        <w:t>В торговом зале находятся три камеры видеонаблюдения.</w:t>
      </w:r>
    </w:p>
    <w:p w14:paraId="287AF56C" w14:textId="4A083FC0" w:rsidR="00421FC1" w:rsidRPr="004A1BFE" w:rsidRDefault="00E81924" w:rsidP="007D5859">
      <w:pPr>
        <w:pStyle w:val="11"/>
        <w:spacing w:after="0" w:line="240" w:lineRule="auto"/>
        <w:ind w:firstLine="708"/>
      </w:pPr>
      <w:r w:rsidRPr="004A1BFE">
        <w:t>На втором этаже находится кабинет отдела кадров, комната администратора сети, кабинет начальника организации и его приёмная</w:t>
      </w:r>
      <w:r w:rsidR="00A760E3" w:rsidRPr="004A1BFE">
        <w:t>, бухгалтерия, кабинет маркетолога</w:t>
      </w:r>
      <w:r w:rsidRPr="004A1BFE">
        <w:t xml:space="preserve">. </w:t>
      </w:r>
      <w:r w:rsidR="00B25080" w:rsidRPr="004A1BFE">
        <w:t>В кабинетах начальника организации, администратора сети, маркетолога, отделе кадров и приёмной находится по одной пользовательской станции</w:t>
      </w:r>
      <w:r w:rsidRPr="004A1BFE">
        <w:t xml:space="preserve">. </w:t>
      </w:r>
      <w:r w:rsidR="00DC080D" w:rsidRPr="004A1BFE">
        <w:t>В бухгалтерии находятся 2</w:t>
      </w:r>
      <w:r w:rsidR="001A1994" w:rsidRPr="004A1BFE">
        <w:t xml:space="preserve"> пользовательские станции</w:t>
      </w:r>
      <w:r w:rsidR="0007117F" w:rsidRPr="004A1BFE">
        <w:t>. В коридоре этажа</w:t>
      </w:r>
      <w:r w:rsidRPr="004A1BFE">
        <w:t xml:space="preserve"> </w:t>
      </w:r>
      <w:r w:rsidR="0007117F" w:rsidRPr="004A1BFE">
        <w:t>установлены две</w:t>
      </w:r>
      <w:r w:rsidRPr="004A1BFE">
        <w:t xml:space="preserve"> камеры видеонаблюдения.</w:t>
      </w:r>
    </w:p>
    <w:p w14:paraId="7A0F495C" w14:textId="214419B5" w:rsidR="003526E2" w:rsidRPr="004A1BFE" w:rsidRDefault="003526E2" w:rsidP="007D5859">
      <w:pPr>
        <w:pStyle w:val="11"/>
        <w:spacing w:after="0" w:line="240" w:lineRule="auto"/>
        <w:ind w:firstLine="708"/>
      </w:pPr>
      <w:r w:rsidRPr="004A1BFE">
        <w:t>На нулевом и втором этажах находится по одному коммутатору, к которым подключается оконечное оборудование этих этажей.</w:t>
      </w:r>
    </w:p>
    <w:p w14:paraId="4C9AF14C" w14:textId="53D65A98" w:rsidR="003526E2" w:rsidRPr="004A1BFE" w:rsidRDefault="003526E2" w:rsidP="007D5859">
      <w:pPr>
        <w:pStyle w:val="11"/>
        <w:spacing w:after="0" w:line="240" w:lineRule="auto"/>
        <w:ind w:firstLine="708"/>
      </w:pPr>
      <w:r w:rsidRPr="004A1BFE">
        <w:t>На первом этаже находится корневой коммутатор, к которому подключены коммутаторы нулевого и второго этажей, а также оконечное оборудование первого этажа.</w:t>
      </w:r>
    </w:p>
    <w:p w14:paraId="46C1B084" w14:textId="4FA7F8A4" w:rsidR="005B4122" w:rsidRPr="0010429A" w:rsidRDefault="00860A69" w:rsidP="007D5859">
      <w:pPr>
        <w:spacing w:after="0" w:line="240" w:lineRule="auto"/>
        <w:ind w:firstLine="708"/>
        <w:jc w:val="both"/>
        <w:rPr>
          <w:rFonts w:ascii="Times New Roman" w:hAnsi="Times New Roman"/>
          <w:color w:val="000000" w:themeColor="text1"/>
          <w:sz w:val="28"/>
        </w:rPr>
      </w:pPr>
      <w:r w:rsidRPr="004A1BFE">
        <w:rPr>
          <w:rFonts w:ascii="Times New Roman" w:hAnsi="Times New Roman"/>
          <w:color w:val="000000" w:themeColor="text1"/>
          <w:sz w:val="28"/>
        </w:rPr>
        <w:t xml:space="preserve">В задании указано, что для обеспечения безопасности требуется использовать прокси. Это значит, что внутренняя сеть организации должна иметь доступ к сети </w:t>
      </w:r>
      <w:r w:rsidRPr="004A1BFE">
        <w:rPr>
          <w:rFonts w:ascii="Times New Roman" w:hAnsi="Times New Roman"/>
          <w:color w:val="000000" w:themeColor="text1"/>
          <w:sz w:val="28"/>
          <w:lang w:val="en-US"/>
        </w:rPr>
        <w:t>Internet</w:t>
      </w:r>
      <w:r w:rsidRPr="004A1BFE">
        <w:rPr>
          <w:rFonts w:ascii="Times New Roman" w:hAnsi="Times New Roman"/>
          <w:color w:val="000000" w:themeColor="text1"/>
          <w:sz w:val="28"/>
        </w:rPr>
        <w:t xml:space="preserve"> </w:t>
      </w:r>
      <w:r w:rsidR="003D16C2" w:rsidRPr="004A1BFE">
        <w:rPr>
          <w:rFonts w:ascii="Times New Roman" w:hAnsi="Times New Roman"/>
          <w:color w:val="000000" w:themeColor="text1"/>
          <w:sz w:val="28"/>
        </w:rPr>
        <w:t>только через прокси-сервер.</w:t>
      </w:r>
      <w:r w:rsidR="00761BBA" w:rsidRPr="004A1BFE">
        <w:rPr>
          <w:rFonts w:ascii="Times New Roman" w:hAnsi="Times New Roman"/>
          <w:color w:val="000000" w:themeColor="text1"/>
          <w:sz w:val="28"/>
        </w:rPr>
        <w:t xml:space="preserve"> </w:t>
      </w:r>
      <w:r w:rsidR="00AD4D21" w:rsidRPr="004A1BFE">
        <w:rPr>
          <w:rFonts w:ascii="Times New Roman" w:hAnsi="Times New Roman"/>
          <w:color w:val="000000" w:themeColor="text1"/>
          <w:sz w:val="28"/>
        </w:rPr>
        <w:t>Прокси сервер находится между маршрути</w:t>
      </w:r>
      <w:r w:rsidR="003C46AB" w:rsidRPr="004A1BFE">
        <w:rPr>
          <w:rFonts w:ascii="Times New Roman" w:hAnsi="Times New Roman"/>
          <w:color w:val="000000" w:themeColor="text1"/>
          <w:sz w:val="28"/>
        </w:rPr>
        <w:t>затором и корневым коммутатором.</w:t>
      </w:r>
      <w:r w:rsidR="00E31858">
        <w:tab/>
      </w:r>
    </w:p>
    <w:p w14:paraId="289009B2" w14:textId="38D0BC25" w:rsidR="005B4122" w:rsidRDefault="005B4122" w:rsidP="007D5859">
      <w:pPr>
        <w:pStyle w:val="11"/>
        <w:spacing w:after="0" w:line="240" w:lineRule="auto"/>
      </w:pPr>
    </w:p>
    <w:p w14:paraId="3ACEA00C" w14:textId="23DEC693" w:rsidR="005B4122" w:rsidRDefault="005B4122" w:rsidP="007D5859">
      <w:pPr>
        <w:pStyle w:val="11"/>
        <w:spacing w:after="0" w:line="240" w:lineRule="auto"/>
      </w:pPr>
    </w:p>
    <w:p w14:paraId="3474C38E" w14:textId="7E7EE35E" w:rsidR="005B4122" w:rsidRDefault="005B4122" w:rsidP="007D5859">
      <w:pPr>
        <w:pStyle w:val="11"/>
        <w:spacing w:after="0" w:line="240" w:lineRule="auto"/>
      </w:pPr>
    </w:p>
    <w:p w14:paraId="64E5839C" w14:textId="53F6D841" w:rsidR="005B4122" w:rsidRDefault="005B4122" w:rsidP="007D5859">
      <w:pPr>
        <w:pStyle w:val="11"/>
        <w:spacing w:after="0" w:line="240" w:lineRule="auto"/>
      </w:pPr>
    </w:p>
    <w:p w14:paraId="3FD3149F" w14:textId="1FCAFDE4" w:rsidR="005B4122" w:rsidRDefault="005B4122" w:rsidP="007D5859">
      <w:pPr>
        <w:pStyle w:val="11"/>
        <w:spacing w:after="0" w:line="240" w:lineRule="auto"/>
      </w:pPr>
    </w:p>
    <w:p w14:paraId="497ADD68" w14:textId="098CC6DC" w:rsidR="005B4122" w:rsidRDefault="005B4122" w:rsidP="007D5859">
      <w:pPr>
        <w:pStyle w:val="11"/>
        <w:spacing w:after="0" w:line="240" w:lineRule="auto"/>
      </w:pPr>
    </w:p>
    <w:p w14:paraId="78B5A4DC" w14:textId="6B827BF0" w:rsidR="005B4122" w:rsidRDefault="005B4122" w:rsidP="007D5859">
      <w:pPr>
        <w:pStyle w:val="11"/>
        <w:spacing w:after="0" w:line="240" w:lineRule="auto"/>
      </w:pPr>
    </w:p>
    <w:p w14:paraId="07D9954F" w14:textId="4141B990" w:rsidR="005B4122" w:rsidRDefault="005B4122" w:rsidP="007D5859">
      <w:pPr>
        <w:pStyle w:val="11"/>
        <w:spacing w:after="0" w:line="240" w:lineRule="auto"/>
      </w:pPr>
    </w:p>
    <w:p w14:paraId="3BB63384" w14:textId="6E3E6501" w:rsidR="005B4122" w:rsidRDefault="005B4122" w:rsidP="007D5859">
      <w:pPr>
        <w:pStyle w:val="11"/>
        <w:spacing w:after="0" w:line="240" w:lineRule="auto"/>
      </w:pPr>
    </w:p>
    <w:p w14:paraId="10F815FF" w14:textId="14457DEC" w:rsidR="00540B49" w:rsidRPr="00D02A8B" w:rsidRDefault="009E620E" w:rsidP="00FD7AAC">
      <w:pPr>
        <w:pStyle w:val="af2"/>
        <w:ind w:firstLine="708"/>
      </w:pPr>
      <w:r>
        <w:lastRenderedPageBreak/>
        <w:t>3</w:t>
      </w:r>
      <w:r w:rsidR="00D02A8B">
        <w:t xml:space="preserve">. </w:t>
      </w:r>
      <w:r w:rsidR="00D02A8B" w:rsidRPr="00FD7AAC">
        <w:t>функциональное</w:t>
      </w:r>
      <w:r w:rsidR="00D02A8B">
        <w:t xml:space="preserve"> проектирование</w:t>
      </w:r>
    </w:p>
    <w:p w14:paraId="18708772" w14:textId="7EC67E02" w:rsidR="00540B49" w:rsidRPr="00F65242" w:rsidRDefault="00540B49" w:rsidP="007B7B4E">
      <w:pPr>
        <w:spacing w:after="0"/>
        <w:ind w:firstLine="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В рамках данного проекта сеть предпри</w:t>
      </w:r>
      <w:r w:rsidR="00D02A8B" w:rsidRPr="00F65242">
        <w:rPr>
          <w:rFonts w:ascii="Times New Roman" w:hAnsi="Times New Roman"/>
          <w:color w:val="000000" w:themeColor="text1"/>
          <w:sz w:val="28"/>
          <w:highlight w:val="red"/>
        </w:rPr>
        <w:t>ятия будет разделена на 5</w:t>
      </w:r>
      <w:r w:rsidRPr="00F65242">
        <w:rPr>
          <w:rFonts w:ascii="Times New Roman" w:hAnsi="Times New Roman"/>
          <w:color w:val="000000" w:themeColor="text1"/>
          <w:sz w:val="28"/>
          <w:highlight w:val="red"/>
        </w:rPr>
        <w:t xml:space="preserve"> виртуальные сети:</w:t>
      </w:r>
    </w:p>
    <w:p w14:paraId="3008CF8C" w14:textId="777E0AD8" w:rsidR="00540B49" w:rsidRPr="00F65242" w:rsidRDefault="00540B49"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1. Виртуальная се</w:t>
      </w:r>
      <w:r w:rsidR="005F05C6" w:rsidRPr="00F65242">
        <w:rPr>
          <w:rFonts w:ascii="Times New Roman" w:hAnsi="Times New Roman"/>
          <w:color w:val="000000" w:themeColor="text1"/>
          <w:sz w:val="28"/>
          <w:highlight w:val="red"/>
        </w:rPr>
        <w:t>ть для стационарных подключений;</w:t>
      </w:r>
    </w:p>
    <w:p w14:paraId="5D0EEB00" w14:textId="78EB5E8C" w:rsidR="00540B49" w:rsidRPr="00F65242" w:rsidRDefault="00540B49"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2. Виртуальная</w:t>
      </w:r>
      <w:r w:rsidR="005F05C6" w:rsidRPr="00F65242">
        <w:rPr>
          <w:rFonts w:ascii="Times New Roman" w:hAnsi="Times New Roman"/>
          <w:color w:val="000000" w:themeColor="text1"/>
          <w:sz w:val="28"/>
          <w:highlight w:val="red"/>
        </w:rPr>
        <w:t xml:space="preserve"> сеть для мобильных подключений;</w:t>
      </w:r>
    </w:p>
    <w:p w14:paraId="205A413C" w14:textId="7F8C8A08" w:rsidR="00540B49" w:rsidRPr="00F65242" w:rsidRDefault="00540B49"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3. Виртуал</w:t>
      </w:r>
      <w:r w:rsidR="005F05C6" w:rsidRPr="00F65242">
        <w:rPr>
          <w:rFonts w:ascii="Times New Roman" w:hAnsi="Times New Roman"/>
          <w:color w:val="000000" w:themeColor="text1"/>
          <w:sz w:val="28"/>
          <w:highlight w:val="red"/>
        </w:rPr>
        <w:t>ьная сеть для администрирования;</w:t>
      </w:r>
    </w:p>
    <w:p w14:paraId="4185534B" w14:textId="05DEA712" w:rsidR="00540B49" w:rsidRPr="00F65242" w:rsidRDefault="00540B49"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 xml:space="preserve">4. Виртуальная сеть для </w:t>
      </w:r>
      <w:r w:rsidR="00262176" w:rsidRPr="00F65242">
        <w:rPr>
          <w:rFonts w:ascii="Times New Roman" w:hAnsi="Times New Roman"/>
          <w:color w:val="000000" w:themeColor="text1"/>
          <w:sz w:val="28"/>
          <w:highlight w:val="red"/>
          <w:lang w:val="en-US"/>
        </w:rPr>
        <w:t>w</w:t>
      </w:r>
      <w:r w:rsidR="005F05C6" w:rsidRPr="00F65242">
        <w:rPr>
          <w:rFonts w:ascii="Times New Roman" w:hAnsi="Times New Roman"/>
          <w:color w:val="000000" w:themeColor="text1"/>
          <w:sz w:val="28"/>
          <w:highlight w:val="red"/>
          <w:lang w:val="en-US"/>
        </w:rPr>
        <w:t>eb</w:t>
      </w:r>
      <w:r w:rsidR="005F05C6" w:rsidRPr="00F65242">
        <w:rPr>
          <w:rFonts w:ascii="Times New Roman" w:hAnsi="Times New Roman"/>
          <w:color w:val="000000" w:themeColor="text1"/>
          <w:sz w:val="28"/>
          <w:highlight w:val="red"/>
        </w:rPr>
        <w:t>-сервер</w:t>
      </w:r>
      <w:r w:rsidR="0011610F" w:rsidRPr="00F65242">
        <w:rPr>
          <w:rFonts w:ascii="Times New Roman" w:hAnsi="Times New Roman"/>
          <w:color w:val="000000" w:themeColor="text1"/>
          <w:sz w:val="28"/>
          <w:highlight w:val="red"/>
        </w:rPr>
        <w:t>а</w:t>
      </w:r>
      <w:r w:rsidR="005F05C6" w:rsidRPr="00F65242">
        <w:rPr>
          <w:rFonts w:ascii="Times New Roman" w:hAnsi="Times New Roman"/>
          <w:color w:val="000000" w:themeColor="text1"/>
          <w:sz w:val="28"/>
          <w:highlight w:val="red"/>
        </w:rPr>
        <w:t>;</w:t>
      </w:r>
    </w:p>
    <w:p w14:paraId="3ABC221C" w14:textId="26096AD7" w:rsidR="005F05C6" w:rsidRPr="00F65242" w:rsidRDefault="005F05C6" w:rsidP="00D37CAE">
      <w:pPr>
        <w:spacing w:after="0"/>
        <w:ind w:left="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5. Виртуальная сеть для системы видеонаблюдения.</w:t>
      </w:r>
    </w:p>
    <w:p w14:paraId="32D93C70" w14:textId="3FC1242D" w:rsidR="00540B49" w:rsidRPr="00F65242" w:rsidRDefault="00540B49" w:rsidP="007B7B4E">
      <w:pPr>
        <w:spacing w:after="0"/>
        <w:ind w:firstLine="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С</w:t>
      </w:r>
      <w:r w:rsidR="00B12DD4" w:rsidRPr="00F65242">
        <w:rPr>
          <w:rFonts w:ascii="Times New Roman" w:hAnsi="Times New Roman"/>
          <w:color w:val="000000" w:themeColor="text1"/>
          <w:sz w:val="28"/>
          <w:highlight w:val="red"/>
        </w:rPr>
        <w:t>вязь маршрутизатора, коммутаторов</w:t>
      </w:r>
      <w:r w:rsidRPr="00F65242">
        <w:rPr>
          <w:rFonts w:ascii="Times New Roman" w:hAnsi="Times New Roman"/>
          <w:color w:val="000000" w:themeColor="text1"/>
          <w:sz w:val="28"/>
          <w:highlight w:val="red"/>
        </w:rPr>
        <w:t xml:space="preserve">, точки беспроводного доступа, </w:t>
      </w:r>
      <w:r w:rsidR="00B12DD4" w:rsidRPr="00F65242">
        <w:rPr>
          <w:rFonts w:ascii="Times New Roman" w:hAnsi="Times New Roman"/>
          <w:color w:val="000000" w:themeColor="text1"/>
          <w:sz w:val="28"/>
          <w:highlight w:val="red"/>
          <w:lang w:val="en-US"/>
        </w:rPr>
        <w:t>web</w:t>
      </w:r>
      <w:r w:rsidR="00B12DD4" w:rsidRPr="00F65242">
        <w:rPr>
          <w:rFonts w:ascii="Times New Roman" w:hAnsi="Times New Roman"/>
          <w:color w:val="000000" w:themeColor="text1"/>
          <w:sz w:val="28"/>
          <w:highlight w:val="red"/>
        </w:rPr>
        <w:t xml:space="preserve">-сервера, принтера, </w:t>
      </w:r>
      <w:r w:rsidRPr="00F65242">
        <w:rPr>
          <w:rFonts w:ascii="Times New Roman" w:hAnsi="Times New Roman"/>
          <w:color w:val="000000" w:themeColor="text1"/>
          <w:sz w:val="28"/>
          <w:highlight w:val="red"/>
        </w:rPr>
        <w:t>компьютеров</w:t>
      </w:r>
      <w:r w:rsidR="00B12DD4" w:rsidRPr="00F65242">
        <w:rPr>
          <w:rFonts w:ascii="Times New Roman" w:hAnsi="Times New Roman"/>
          <w:color w:val="000000" w:themeColor="text1"/>
          <w:sz w:val="28"/>
          <w:highlight w:val="red"/>
        </w:rPr>
        <w:t xml:space="preserve"> и компонентов системы видеонаблюдения</w:t>
      </w:r>
      <w:r w:rsidRPr="00F65242">
        <w:rPr>
          <w:rFonts w:ascii="Times New Roman" w:hAnsi="Times New Roman"/>
          <w:color w:val="000000" w:themeColor="text1"/>
          <w:sz w:val="28"/>
          <w:highlight w:val="red"/>
        </w:rPr>
        <w:t xml:space="preserve"> будет произведена с помощью кабелей </w:t>
      </w:r>
      <w:r w:rsidRPr="00F65242">
        <w:rPr>
          <w:rFonts w:ascii="Times New Roman" w:hAnsi="Times New Roman"/>
          <w:color w:val="000000" w:themeColor="text1"/>
          <w:sz w:val="28"/>
          <w:highlight w:val="red"/>
          <w:lang w:val="en-US"/>
        </w:rPr>
        <w:t>Ethernet</w:t>
      </w:r>
      <w:r w:rsidRPr="00F65242">
        <w:rPr>
          <w:rFonts w:ascii="Times New Roman" w:hAnsi="Times New Roman"/>
          <w:color w:val="000000" w:themeColor="text1"/>
          <w:sz w:val="28"/>
          <w:highlight w:val="red"/>
        </w:rPr>
        <w:t xml:space="preserve">. </w:t>
      </w:r>
    </w:p>
    <w:p w14:paraId="52F06682" w14:textId="77777777" w:rsidR="00540B49" w:rsidRPr="00F65242" w:rsidRDefault="00540B49" w:rsidP="00620E6D">
      <w:pPr>
        <w:spacing w:after="0"/>
        <w:ind w:firstLine="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 xml:space="preserve">Для соединения посредством </w:t>
      </w:r>
      <w:r w:rsidRPr="00F65242">
        <w:rPr>
          <w:rFonts w:ascii="Times New Roman" w:hAnsi="Times New Roman"/>
          <w:color w:val="000000" w:themeColor="text1"/>
          <w:sz w:val="28"/>
          <w:highlight w:val="red"/>
          <w:lang w:val="en-US"/>
        </w:rPr>
        <w:t>Gigabit</w:t>
      </w:r>
      <w:r w:rsidRPr="00F65242">
        <w:rPr>
          <w:rFonts w:ascii="Times New Roman" w:hAnsi="Times New Roman"/>
          <w:color w:val="000000" w:themeColor="text1"/>
          <w:sz w:val="28"/>
          <w:highlight w:val="red"/>
        </w:rPr>
        <w:t xml:space="preserve"> </w:t>
      </w:r>
      <w:r w:rsidRPr="00F65242">
        <w:rPr>
          <w:rFonts w:ascii="Times New Roman" w:hAnsi="Times New Roman"/>
          <w:color w:val="000000" w:themeColor="text1"/>
          <w:sz w:val="28"/>
          <w:highlight w:val="red"/>
          <w:lang w:val="en-US"/>
        </w:rPr>
        <w:t>Ethernet</w:t>
      </w:r>
      <w:r w:rsidRPr="00F65242">
        <w:rPr>
          <w:rFonts w:ascii="Times New Roman" w:hAnsi="Times New Roman"/>
          <w:color w:val="000000" w:themeColor="text1"/>
          <w:sz w:val="28"/>
          <w:highlight w:val="red"/>
        </w:rPr>
        <w:t xml:space="preserve"> будет использоваться стандарт 802.3</w:t>
      </w:r>
      <w:r w:rsidRPr="00F65242">
        <w:rPr>
          <w:rFonts w:ascii="Times New Roman" w:hAnsi="Times New Roman"/>
          <w:color w:val="000000" w:themeColor="text1"/>
          <w:sz w:val="28"/>
          <w:highlight w:val="red"/>
          <w:lang w:val="en-US"/>
        </w:rPr>
        <w:t>ab</w:t>
      </w:r>
      <w:r w:rsidRPr="00F65242">
        <w:rPr>
          <w:rFonts w:ascii="Times New Roman" w:hAnsi="Times New Roman"/>
          <w:color w:val="000000" w:themeColor="text1"/>
          <w:sz w:val="28"/>
          <w:highlight w:val="red"/>
        </w:rPr>
        <w:t xml:space="preserve"> 1000</w:t>
      </w:r>
      <w:r w:rsidRPr="00F65242">
        <w:rPr>
          <w:rFonts w:ascii="Times New Roman" w:hAnsi="Times New Roman"/>
          <w:color w:val="000000" w:themeColor="text1"/>
          <w:sz w:val="28"/>
          <w:highlight w:val="red"/>
          <w:lang w:val="en-US"/>
        </w:rPr>
        <w:t>BASE</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T</w:t>
      </w:r>
      <w:r w:rsidRPr="00F65242">
        <w:rPr>
          <w:rFonts w:ascii="Times New Roman" w:hAnsi="Times New Roman"/>
          <w:color w:val="000000" w:themeColor="text1"/>
          <w:sz w:val="28"/>
          <w:highlight w:val="red"/>
        </w:rPr>
        <w:t>, определяющий работу передачи данных по неэкранированной витой паре 5</w:t>
      </w:r>
      <w:r w:rsidRPr="00F65242">
        <w:rPr>
          <w:rFonts w:ascii="Times New Roman" w:hAnsi="Times New Roman"/>
          <w:color w:val="000000" w:themeColor="text1"/>
          <w:sz w:val="28"/>
          <w:highlight w:val="red"/>
          <w:lang w:val="en-US"/>
        </w:rPr>
        <w:t>e</w:t>
      </w:r>
      <w:r w:rsidRPr="00F65242">
        <w:rPr>
          <w:rFonts w:ascii="Times New Roman" w:hAnsi="Times New Roman"/>
          <w:color w:val="000000" w:themeColor="text1"/>
          <w:sz w:val="28"/>
          <w:highlight w:val="red"/>
        </w:rPr>
        <w:t xml:space="preserve"> категории. </w:t>
      </w:r>
    </w:p>
    <w:p w14:paraId="5E6347C1" w14:textId="6D1820D2" w:rsidR="002C0586" w:rsidRPr="002C0586" w:rsidRDefault="00540B49" w:rsidP="002C0586">
      <w:pPr>
        <w:spacing w:after="0"/>
        <w:ind w:firstLine="708"/>
        <w:jc w:val="both"/>
        <w:rPr>
          <w:rFonts w:ascii="Times New Roman" w:hAnsi="Times New Roman"/>
          <w:color w:val="000000" w:themeColor="text1"/>
          <w:sz w:val="28"/>
          <w:highlight w:val="red"/>
        </w:rPr>
      </w:pPr>
      <w:r w:rsidRPr="00F65242">
        <w:rPr>
          <w:rFonts w:ascii="Times New Roman" w:hAnsi="Times New Roman"/>
          <w:color w:val="000000" w:themeColor="text1"/>
          <w:sz w:val="28"/>
          <w:highlight w:val="red"/>
        </w:rPr>
        <w:t xml:space="preserve">Оптимальным стандартом для беспроводной сети будет </w:t>
      </w:r>
      <w:r w:rsidRPr="00F65242">
        <w:rPr>
          <w:rFonts w:ascii="Times New Roman" w:hAnsi="Times New Roman"/>
          <w:color w:val="000000" w:themeColor="text1"/>
          <w:sz w:val="28"/>
          <w:highlight w:val="red"/>
          <w:lang w:val="en-US"/>
        </w:rPr>
        <w:t>IEEE</w:t>
      </w:r>
      <w:r w:rsidRPr="00F65242">
        <w:rPr>
          <w:rFonts w:ascii="Times New Roman" w:hAnsi="Times New Roman"/>
          <w:color w:val="000000" w:themeColor="text1"/>
          <w:sz w:val="28"/>
          <w:highlight w:val="red"/>
        </w:rPr>
        <w:t xml:space="preserve"> 802.11</w:t>
      </w:r>
      <w:r w:rsidRPr="00F65242">
        <w:rPr>
          <w:rFonts w:ascii="Times New Roman" w:hAnsi="Times New Roman"/>
          <w:color w:val="000000" w:themeColor="text1"/>
          <w:sz w:val="28"/>
          <w:highlight w:val="red"/>
          <w:lang w:val="en-US"/>
        </w:rPr>
        <w:t>n</w:t>
      </w:r>
      <w:r w:rsidRPr="00F65242">
        <w:rPr>
          <w:rFonts w:ascii="Times New Roman" w:hAnsi="Times New Roman"/>
          <w:color w:val="000000" w:themeColor="text1"/>
          <w:sz w:val="28"/>
          <w:highlight w:val="red"/>
        </w:rPr>
        <w:t>, который имеет значительные преимущества в максимальной скорости передачи данных (до 150 Мбит/</w:t>
      </w:r>
      <w:r w:rsidRPr="00F65242">
        <w:rPr>
          <w:rFonts w:ascii="Times New Roman" w:hAnsi="Times New Roman"/>
          <w:color w:val="000000" w:themeColor="text1"/>
          <w:sz w:val="28"/>
          <w:highlight w:val="red"/>
          <w:lang w:val="en-US"/>
        </w:rPr>
        <w:t>c</w:t>
      </w:r>
      <w:r w:rsidRPr="00F65242">
        <w:rPr>
          <w:rFonts w:ascii="Times New Roman" w:hAnsi="Times New Roman"/>
          <w:color w:val="000000" w:themeColor="text1"/>
          <w:sz w:val="28"/>
          <w:highlight w:val="red"/>
        </w:rPr>
        <w:t>) по сравнению с стандартами 802.11</w:t>
      </w:r>
      <w:r w:rsidRPr="00F65242">
        <w:rPr>
          <w:rFonts w:ascii="Times New Roman" w:hAnsi="Times New Roman"/>
          <w:color w:val="000000" w:themeColor="text1"/>
          <w:sz w:val="28"/>
          <w:highlight w:val="red"/>
          <w:lang w:val="en-US"/>
        </w:rPr>
        <w:t>a</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g</w:t>
      </w:r>
      <w:r w:rsidRPr="00F65242">
        <w:rPr>
          <w:rFonts w:ascii="Times New Roman" w:hAnsi="Times New Roman"/>
          <w:color w:val="000000" w:themeColor="text1"/>
          <w:sz w:val="28"/>
          <w:highlight w:val="red"/>
        </w:rPr>
        <w:t>. Данный стандарт имеет обширную зону распространения радиоволн в 100 м. Также стандарт обеспечивает обратную совместимость с устройствами, работающими по стандартам 802.11</w:t>
      </w:r>
      <w:r w:rsidRPr="00F65242">
        <w:rPr>
          <w:rFonts w:ascii="Times New Roman" w:hAnsi="Times New Roman"/>
          <w:color w:val="000000" w:themeColor="text1"/>
          <w:sz w:val="28"/>
          <w:highlight w:val="red"/>
          <w:lang w:val="en-US"/>
        </w:rPr>
        <w:t>a</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b</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g</w:t>
      </w:r>
      <w:r w:rsidRPr="00F65242">
        <w:rPr>
          <w:rFonts w:ascii="Times New Roman" w:hAnsi="Times New Roman"/>
          <w:color w:val="000000" w:themeColor="text1"/>
          <w:sz w:val="28"/>
          <w:highlight w:val="red"/>
        </w:rPr>
        <w:t xml:space="preserve">. </w:t>
      </w:r>
    </w:p>
    <w:p w14:paraId="787FBD91" w14:textId="77777777" w:rsidR="00540B49" w:rsidRPr="009B2C2F" w:rsidRDefault="00540B49" w:rsidP="00620E6D">
      <w:pPr>
        <w:spacing w:after="0"/>
        <w:ind w:firstLine="708"/>
        <w:jc w:val="both"/>
        <w:rPr>
          <w:rFonts w:ascii="Times New Roman" w:hAnsi="Times New Roman"/>
          <w:color w:val="000000" w:themeColor="text1"/>
          <w:sz w:val="28"/>
        </w:rPr>
      </w:pPr>
      <w:r w:rsidRPr="00F65242">
        <w:rPr>
          <w:rFonts w:ascii="Times New Roman" w:hAnsi="Times New Roman"/>
          <w:color w:val="000000" w:themeColor="text1"/>
          <w:sz w:val="28"/>
          <w:highlight w:val="red"/>
        </w:rPr>
        <w:t>Данный раздел сопровождает чертеж схемы СКС функциональной (приложение «Б»).</w:t>
      </w:r>
    </w:p>
    <w:p w14:paraId="5D31B979" w14:textId="1E44D2F2" w:rsidR="002C0586" w:rsidRDefault="002C0586" w:rsidP="002C0586">
      <w:pPr>
        <w:pStyle w:val="af2"/>
        <w:rPr>
          <w:b w:val="0"/>
          <w:caps w:val="0"/>
          <w:color w:val="000000" w:themeColor="text1"/>
          <w:highlight w:val="yellow"/>
        </w:rPr>
      </w:pPr>
      <w:r>
        <w:rPr>
          <w:b w:val="0"/>
          <w:caps w:val="0"/>
          <w:color w:val="000000" w:themeColor="text1"/>
          <w:highlight w:val="yellow"/>
        </w:rPr>
        <w:tab/>
      </w:r>
    </w:p>
    <w:p w14:paraId="385C2B9F" w14:textId="77777777" w:rsidR="00BE7943" w:rsidRPr="00BE7943" w:rsidRDefault="00BE7943" w:rsidP="006B00B3">
      <w:pPr>
        <w:pStyle w:val="2"/>
        <w:jc w:val="both"/>
        <w:rPr>
          <w:rFonts w:ascii="Times New Roman" w:hAnsi="Times New Roman"/>
          <w:b/>
          <w:bCs/>
          <w:color w:val="000000" w:themeColor="text1"/>
          <w:sz w:val="28"/>
        </w:rPr>
      </w:pPr>
      <w:r w:rsidRPr="00BE7943">
        <w:rPr>
          <w:rFonts w:ascii="Times New Roman" w:hAnsi="Times New Roman"/>
          <w:b/>
          <w:bCs/>
          <w:color w:val="000000" w:themeColor="text1"/>
          <w:sz w:val="28"/>
        </w:rPr>
        <w:lastRenderedPageBreak/>
        <w:t>3</w:t>
      </w:r>
      <w:r>
        <w:rPr>
          <w:rFonts w:ascii="Times New Roman" w:hAnsi="Times New Roman"/>
          <w:b/>
          <w:bCs/>
          <w:color w:val="000000" w:themeColor="text1"/>
          <w:sz w:val="28"/>
        </w:rPr>
        <w:t xml:space="preserve">.1 Обоснование выбора типа подключения к </w:t>
      </w:r>
      <w:r>
        <w:rPr>
          <w:rFonts w:ascii="Times New Roman" w:hAnsi="Times New Roman"/>
          <w:b/>
          <w:bCs/>
          <w:color w:val="000000" w:themeColor="text1"/>
          <w:sz w:val="28"/>
          <w:lang w:val="en-US"/>
        </w:rPr>
        <w:t>Internet</w:t>
      </w:r>
    </w:p>
    <w:p w14:paraId="31D6FBF5" w14:textId="7A412463" w:rsidR="00BE7943" w:rsidRPr="007F5733" w:rsidRDefault="00FE50E8" w:rsidP="006B00B3">
      <w:pPr>
        <w:pStyle w:val="2"/>
        <w:jc w:val="both"/>
        <w:rPr>
          <w:rFonts w:ascii="Times New Roman" w:hAnsi="Times New Roman"/>
          <w:b/>
          <w:bCs/>
          <w:color w:val="000000" w:themeColor="text1"/>
          <w:sz w:val="28"/>
        </w:rPr>
      </w:pPr>
      <w:r w:rsidRPr="00B80F95">
        <w:rPr>
          <w:rFonts w:ascii="Times New Roman" w:hAnsi="Times New Roman"/>
          <w:bCs/>
          <w:color w:val="000000" w:themeColor="text1"/>
          <w:sz w:val="28"/>
        </w:rPr>
        <w:t xml:space="preserve">Прежде чем приступить к выбору технологии подключения к интернету, необходимо определить требования, удовлетворяющие нуждам организации. В первую очередь стоит учесть, что у организации есть </w:t>
      </w:r>
      <w:r w:rsidRPr="00B80F95">
        <w:rPr>
          <w:rFonts w:ascii="Times New Roman" w:hAnsi="Times New Roman"/>
          <w:bCs/>
          <w:color w:val="000000" w:themeColor="text1"/>
          <w:sz w:val="28"/>
          <w:lang w:val="en-US"/>
        </w:rPr>
        <w:t>web</w:t>
      </w:r>
      <w:r w:rsidRPr="00B80F95">
        <w:rPr>
          <w:rFonts w:ascii="Times New Roman" w:hAnsi="Times New Roman"/>
          <w:bCs/>
          <w:color w:val="000000" w:themeColor="text1"/>
          <w:sz w:val="28"/>
        </w:rPr>
        <w:t>-сервер, доступный из внешней сети.</w:t>
      </w:r>
      <w:r w:rsidR="00DB2D5F" w:rsidRPr="00B80F95">
        <w:rPr>
          <w:rFonts w:ascii="Times New Roman" w:hAnsi="Times New Roman"/>
          <w:bCs/>
          <w:color w:val="000000" w:themeColor="text1"/>
          <w:sz w:val="28"/>
        </w:rPr>
        <w:t xml:space="preserve"> Обычно, собственный </w:t>
      </w:r>
      <w:r w:rsidR="00DB2D5F" w:rsidRPr="00B80F95">
        <w:rPr>
          <w:rFonts w:ascii="Times New Roman" w:hAnsi="Times New Roman"/>
          <w:bCs/>
          <w:color w:val="000000" w:themeColor="text1"/>
          <w:sz w:val="28"/>
          <w:lang w:val="en-US"/>
        </w:rPr>
        <w:t>web</w:t>
      </w:r>
      <w:r w:rsidR="00DB2D5F" w:rsidRPr="00B80F95">
        <w:rPr>
          <w:rFonts w:ascii="Times New Roman" w:hAnsi="Times New Roman"/>
          <w:bCs/>
          <w:color w:val="000000" w:themeColor="text1"/>
          <w:sz w:val="28"/>
        </w:rPr>
        <w:t xml:space="preserve">-сервер используется для размещения сайта организации. При анализе статистики посещений сайтов организаций, работающих в такой же сфере, </w:t>
      </w:r>
      <w:r w:rsidR="00F90C00" w:rsidRPr="00B80F95">
        <w:rPr>
          <w:rFonts w:ascii="Times New Roman" w:hAnsi="Times New Roman"/>
          <w:bCs/>
          <w:color w:val="000000" w:themeColor="text1"/>
          <w:sz w:val="28"/>
        </w:rPr>
        <w:t>стало понятно, что пиковая нагрузка на сайт, которую можно ожидать – 20 одновременных пользователей. Также нужно учесть, что сотрудникам организации во время пиковой нагрузки может понадобиться доступ к интернету. К сети организации может одновременно подключиться 15 сотрудников. В таком случае можно допустить, что соединение с интернетом должно обеспечить комфортную работу для 35 одновременных пользователей. Средний размер одной страницы сайта составляет</w:t>
      </w:r>
      <w:r w:rsidR="00F9078D" w:rsidRPr="00B80F95">
        <w:rPr>
          <w:rFonts w:ascii="Times New Roman" w:hAnsi="Times New Roman"/>
          <w:bCs/>
          <w:color w:val="000000" w:themeColor="text1"/>
          <w:sz w:val="28"/>
        </w:rPr>
        <w:t xml:space="preserve"> 3 </w:t>
      </w:r>
      <w:proofErr w:type="spellStart"/>
      <w:r w:rsidR="00F9078D" w:rsidRPr="00B80F95">
        <w:rPr>
          <w:rFonts w:ascii="Times New Roman" w:hAnsi="Times New Roman"/>
          <w:bCs/>
          <w:color w:val="000000" w:themeColor="text1"/>
          <w:sz w:val="28"/>
        </w:rPr>
        <w:t>мб</w:t>
      </w:r>
      <w:proofErr w:type="spellEnd"/>
      <w:r w:rsidR="00F9078D" w:rsidRPr="00B80F95">
        <w:rPr>
          <w:rFonts w:ascii="Times New Roman" w:hAnsi="Times New Roman"/>
          <w:bCs/>
          <w:color w:val="000000" w:themeColor="text1"/>
          <w:sz w:val="28"/>
        </w:rPr>
        <w:t>. Оптимальное время загрузки одной страницы – 2 секунды. Таким образом, если 35 пользователям понадобится одновременно загрузить страницу сайта, и мы хотим обеспечить им оптимальное время загрузки, пропускная способность соединения с интернетом должна составить примерно 500 Мбит.</w:t>
      </w:r>
      <w:r w:rsidR="003D6F7A" w:rsidRPr="00B80F95">
        <w:rPr>
          <w:rFonts w:ascii="Times New Roman" w:hAnsi="Times New Roman"/>
          <w:bCs/>
          <w:color w:val="000000" w:themeColor="text1"/>
          <w:sz w:val="28"/>
        </w:rPr>
        <w:t xml:space="preserve"> Из этого следует, что соединение посредством </w:t>
      </w:r>
      <w:r w:rsidR="003D6F7A" w:rsidRPr="00B80F95">
        <w:rPr>
          <w:rFonts w:ascii="Times New Roman" w:hAnsi="Times New Roman"/>
          <w:bCs/>
          <w:color w:val="000000" w:themeColor="text1"/>
          <w:sz w:val="28"/>
          <w:lang w:val="en-US"/>
        </w:rPr>
        <w:t>ADSL</w:t>
      </w:r>
      <w:r w:rsidR="003D6F7A" w:rsidRPr="00B80F95">
        <w:rPr>
          <w:rFonts w:ascii="Times New Roman" w:hAnsi="Times New Roman"/>
          <w:bCs/>
          <w:color w:val="000000" w:themeColor="text1"/>
          <w:sz w:val="28"/>
        </w:rPr>
        <w:t>2+</w:t>
      </w:r>
      <w:r w:rsidR="008078A5" w:rsidRPr="00B80F95">
        <w:rPr>
          <w:rFonts w:ascii="Times New Roman" w:hAnsi="Times New Roman"/>
          <w:bCs/>
          <w:color w:val="000000" w:themeColor="text1"/>
          <w:sz w:val="28"/>
        </w:rPr>
        <w:t xml:space="preserve">, </w:t>
      </w:r>
      <w:r w:rsidR="003D6F7A" w:rsidRPr="00B80F95">
        <w:rPr>
          <w:rFonts w:ascii="Times New Roman" w:hAnsi="Times New Roman"/>
          <w:bCs/>
          <w:color w:val="000000" w:themeColor="text1"/>
          <w:sz w:val="28"/>
          <w:lang w:val="en-US"/>
        </w:rPr>
        <w:t>VDSL</w:t>
      </w:r>
      <w:r w:rsidR="003D6F7A" w:rsidRPr="00B80F95">
        <w:rPr>
          <w:rFonts w:ascii="Times New Roman" w:hAnsi="Times New Roman"/>
          <w:bCs/>
          <w:color w:val="000000" w:themeColor="text1"/>
          <w:sz w:val="28"/>
        </w:rPr>
        <w:t>2</w:t>
      </w:r>
      <w:r w:rsidR="008078A5" w:rsidRPr="00B80F95">
        <w:rPr>
          <w:rFonts w:ascii="Times New Roman" w:hAnsi="Times New Roman"/>
          <w:bCs/>
          <w:color w:val="000000" w:themeColor="text1"/>
          <w:sz w:val="28"/>
        </w:rPr>
        <w:t>, 3</w:t>
      </w:r>
      <w:r w:rsidR="008078A5" w:rsidRPr="00B80F95">
        <w:rPr>
          <w:rFonts w:ascii="Times New Roman" w:hAnsi="Times New Roman"/>
          <w:bCs/>
          <w:color w:val="000000" w:themeColor="text1"/>
          <w:sz w:val="28"/>
          <w:lang w:val="en-US"/>
        </w:rPr>
        <w:t>G</w:t>
      </w:r>
      <w:r w:rsidR="008078A5" w:rsidRPr="00B80F95">
        <w:rPr>
          <w:rFonts w:ascii="Times New Roman" w:hAnsi="Times New Roman"/>
          <w:bCs/>
          <w:color w:val="000000" w:themeColor="text1"/>
          <w:sz w:val="28"/>
        </w:rPr>
        <w:t xml:space="preserve"> и 4</w:t>
      </w:r>
      <w:r w:rsidR="008078A5" w:rsidRPr="00B80F95">
        <w:rPr>
          <w:rFonts w:ascii="Times New Roman" w:hAnsi="Times New Roman"/>
          <w:bCs/>
          <w:color w:val="000000" w:themeColor="text1"/>
          <w:sz w:val="28"/>
          <w:lang w:val="en-US"/>
        </w:rPr>
        <w:t>G</w:t>
      </w:r>
      <w:r w:rsidR="003D6F7A" w:rsidRPr="00B80F95">
        <w:rPr>
          <w:rFonts w:ascii="Times New Roman" w:hAnsi="Times New Roman"/>
          <w:bCs/>
          <w:color w:val="000000" w:themeColor="text1"/>
          <w:sz w:val="28"/>
        </w:rPr>
        <w:t xml:space="preserve"> </w:t>
      </w:r>
      <w:r w:rsidR="00FB0A3B" w:rsidRPr="00B80F95">
        <w:rPr>
          <w:rFonts w:ascii="Times New Roman" w:hAnsi="Times New Roman"/>
          <w:bCs/>
          <w:color w:val="000000" w:themeColor="text1"/>
          <w:sz w:val="28"/>
        </w:rPr>
        <w:t xml:space="preserve">не подходят. Также следует сразу отказаться от соединения посредством витой пары, так как она имеет большое количество ограничений на использование. </w:t>
      </w:r>
      <w:r w:rsidR="004F56AE" w:rsidRPr="00B80F95">
        <w:rPr>
          <w:rFonts w:ascii="Times New Roman" w:hAnsi="Times New Roman"/>
          <w:bCs/>
          <w:color w:val="000000" w:themeColor="text1"/>
          <w:sz w:val="28"/>
        </w:rPr>
        <w:t xml:space="preserve">Среди оставшихся способов подключения можно выделить </w:t>
      </w:r>
      <w:r w:rsidR="004F56AE" w:rsidRPr="00B80F95">
        <w:rPr>
          <w:rFonts w:ascii="Times New Roman" w:hAnsi="Times New Roman"/>
          <w:bCs/>
          <w:color w:val="000000" w:themeColor="text1"/>
          <w:sz w:val="28"/>
          <w:lang w:val="en-US"/>
        </w:rPr>
        <w:t>DOCSIS</w:t>
      </w:r>
      <w:r w:rsidR="004F56AE" w:rsidRPr="00B80F95">
        <w:rPr>
          <w:rFonts w:ascii="Times New Roman" w:hAnsi="Times New Roman"/>
          <w:bCs/>
          <w:color w:val="000000" w:themeColor="text1"/>
          <w:sz w:val="28"/>
        </w:rPr>
        <w:t xml:space="preserve"> и </w:t>
      </w:r>
      <w:r w:rsidR="004F56AE" w:rsidRPr="00B80F95">
        <w:rPr>
          <w:rFonts w:ascii="Times New Roman" w:hAnsi="Times New Roman"/>
          <w:bCs/>
          <w:color w:val="000000" w:themeColor="text1"/>
          <w:sz w:val="28"/>
          <w:lang w:val="en-US"/>
        </w:rPr>
        <w:t>Gigabit</w:t>
      </w:r>
      <w:r w:rsidR="004F56AE" w:rsidRPr="00B80F95">
        <w:rPr>
          <w:rFonts w:ascii="Times New Roman" w:hAnsi="Times New Roman"/>
          <w:bCs/>
          <w:color w:val="000000" w:themeColor="text1"/>
          <w:sz w:val="28"/>
        </w:rPr>
        <w:t xml:space="preserve"> </w:t>
      </w:r>
      <w:r w:rsidR="004F56AE" w:rsidRPr="00B80F95">
        <w:rPr>
          <w:rFonts w:ascii="Times New Roman" w:hAnsi="Times New Roman"/>
          <w:bCs/>
          <w:color w:val="000000" w:themeColor="text1"/>
          <w:sz w:val="28"/>
          <w:lang w:val="en-US"/>
        </w:rPr>
        <w:t>Ethernet</w:t>
      </w:r>
      <w:r w:rsidR="00E93983" w:rsidRPr="00B80F95">
        <w:rPr>
          <w:rFonts w:ascii="Times New Roman" w:hAnsi="Times New Roman"/>
          <w:bCs/>
          <w:color w:val="000000" w:themeColor="text1"/>
          <w:sz w:val="28"/>
        </w:rPr>
        <w:t xml:space="preserve"> с использованием оптоволокна </w:t>
      </w:r>
      <w:r w:rsidR="004F56AE" w:rsidRPr="00B80F95">
        <w:rPr>
          <w:rFonts w:ascii="Times New Roman" w:hAnsi="Times New Roman"/>
          <w:bCs/>
          <w:color w:val="000000" w:themeColor="text1"/>
          <w:sz w:val="28"/>
        </w:rPr>
        <w:t xml:space="preserve">как наиболее </w:t>
      </w:r>
      <w:r w:rsidR="00B5580E" w:rsidRPr="00B80F95">
        <w:rPr>
          <w:rFonts w:ascii="Times New Roman" w:hAnsi="Times New Roman"/>
          <w:bCs/>
          <w:color w:val="000000" w:themeColor="text1"/>
          <w:sz w:val="28"/>
        </w:rPr>
        <w:t xml:space="preserve">предпочтительные. Поскольку </w:t>
      </w:r>
      <w:r w:rsidR="004F56AE" w:rsidRPr="00B80F95">
        <w:rPr>
          <w:rFonts w:ascii="Times New Roman" w:hAnsi="Times New Roman"/>
          <w:bCs/>
          <w:color w:val="000000" w:themeColor="text1"/>
          <w:sz w:val="28"/>
        </w:rPr>
        <w:t xml:space="preserve">найти доступного для покупки в Беларуси </w:t>
      </w:r>
      <w:r w:rsidR="006944FC" w:rsidRPr="00B80F95">
        <w:rPr>
          <w:rFonts w:ascii="Times New Roman" w:hAnsi="Times New Roman"/>
          <w:bCs/>
          <w:color w:val="000000" w:themeColor="text1"/>
          <w:sz w:val="28"/>
        </w:rPr>
        <w:t>кабельного</w:t>
      </w:r>
      <w:r w:rsidR="00077032" w:rsidRPr="00B80F95">
        <w:rPr>
          <w:rFonts w:ascii="Times New Roman" w:hAnsi="Times New Roman"/>
          <w:bCs/>
          <w:color w:val="000000" w:themeColor="text1"/>
          <w:sz w:val="28"/>
        </w:rPr>
        <w:t xml:space="preserve"> </w:t>
      </w:r>
      <w:r w:rsidR="004F56AE" w:rsidRPr="00B80F95">
        <w:rPr>
          <w:rFonts w:ascii="Times New Roman" w:hAnsi="Times New Roman"/>
          <w:bCs/>
          <w:color w:val="000000" w:themeColor="text1"/>
          <w:sz w:val="28"/>
        </w:rPr>
        <w:t>модема</w:t>
      </w:r>
      <w:r w:rsidR="00B5580E" w:rsidRPr="00B80F95">
        <w:rPr>
          <w:rFonts w:ascii="Times New Roman" w:hAnsi="Times New Roman"/>
          <w:bCs/>
          <w:color w:val="000000" w:themeColor="text1"/>
          <w:sz w:val="28"/>
        </w:rPr>
        <w:t xml:space="preserve"> от компании </w:t>
      </w:r>
      <w:r w:rsidR="00B5580E" w:rsidRPr="00B80F95">
        <w:rPr>
          <w:rFonts w:ascii="Times New Roman" w:hAnsi="Times New Roman"/>
          <w:bCs/>
          <w:color w:val="000000" w:themeColor="text1"/>
          <w:sz w:val="28"/>
          <w:lang w:val="en-US"/>
        </w:rPr>
        <w:t>Allied</w:t>
      </w:r>
      <w:r w:rsidR="00B5580E" w:rsidRPr="00B80F95">
        <w:rPr>
          <w:rFonts w:ascii="Times New Roman" w:hAnsi="Times New Roman"/>
          <w:bCs/>
          <w:color w:val="000000" w:themeColor="text1"/>
          <w:sz w:val="28"/>
        </w:rPr>
        <w:t xml:space="preserve"> </w:t>
      </w:r>
      <w:r w:rsidR="00B5580E" w:rsidRPr="00B80F95">
        <w:rPr>
          <w:rFonts w:ascii="Times New Roman" w:hAnsi="Times New Roman"/>
          <w:bCs/>
          <w:color w:val="000000" w:themeColor="text1"/>
          <w:sz w:val="28"/>
          <w:lang w:val="en-US"/>
        </w:rPr>
        <w:t>Telesis</w:t>
      </w:r>
      <w:r w:rsidR="00B5580E" w:rsidRPr="00B80F95">
        <w:rPr>
          <w:rFonts w:ascii="Times New Roman" w:hAnsi="Times New Roman"/>
          <w:bCs/>
          <w:color w:val="000000" w:themeColor="text1"/>
          <w:sz w:val="28"/>
        </w:rPr>
        <w:t xml:space="preserve"> не удалось,</w:t>
      </w:r>
      <w:r w:rsidR="004F56AE" w:rsidRPr="00B80F95">
        <w:rPr>
          <w:rFonts w:ascii="Times New Roman" w:hAnsi="Times New Roman"/>
          <w:bCs/>
          <w:color w:val="000000" w:themeColor="text1"/>
          <w:sz w:val="28"/>
        </w:rPr>
        <w:t xml:space="preserve"> </w:t>
      </w:r>
      <w:r w:rsidR="00DB7F65" w:rsidRPr="00B80F95">
        <w:rPr>
          <w:rFonts w:ascii="Times New Roman" w:hAnsi="Times New Roman"/>
          <w:bCs/>
          <w:color w:val="000000" w:themeColor="text1"/>
          <w:sz w:val="28"/>
        </w:rPr>
        <w:t xml:space="preserve">было решено использовать </w:t>
      </w:r>
      <w:r w:rsidR="007C5C1E" w:rsidRPr="00B80F95">
        <w:rPr>
          <w:rFonts w:ascii="Times New Roman" w:hAnsi="Times New Roman"/>
          <w:bCs/>
          <w:color w:val="000000" w:themeColor="text1"/>
          <w:sz w:val="28"/>
          <w:lang w:val="en-US"/>
        </w:rPr>
        <w:t>Gigabit</w:t>
      </w:r>
      <w:r w:rsidR="007C5C1E" w:rsidRPr="00B80F95">
        <w:rPr>
          <w:rFonts w:ascii="Times New Roman" w:hAnsi="Times New Roman"/>
          <w:bCs/>
          <w:color w:val="000000" w:themeColor="text1"/>
          <w:sz w:val="28"/>
        </w:rPr>
        <w:t xml:space="preserve"> </w:t>
      </w:r>
      <w:r w:rsidR="007C5C1E" w:rsidRPr="00B80F95">
        <w:rPr>
          <w:rFonts w:ascii="Times New Roman" w:hAnsi="Times New Roman"/>
          <w:bCs/>
          <w:color w:val="000000" w:themeColor="text1"/>
          <w:sz w:val="28"/>
          <w:lang w:val="en-US"/>
        </w:rPr>
        <w:t>Ethernet</w:t>
      </w:r>
      <w:r w:rsidR="007C5C1E" w:rsidRPr="00B80F95">
        <w:rPr>
          <w:rFonts w:ascii="Times New Roman" w:hAnsi="Times New Roman"/>
          <w:bCs/>
          <w:color w:val="000000" w:themeColor="text1"/>
          <w:sz w:val="28"/>
        </w:rPr>
        <w:t>, стандарт 1000</w:t>
      </w:r>
      <w:r w:rsidR="007C5C1E" w:rsidRPr="00B80F95">
        <w:rPr>
          <w:rFonts w:ascii="Times New Roman" w:hAnsi="Times New Roman"/>
          <w:bCs/>
          <w:color w:val="000000" w:themeColor="text1"/>
          <w:sz w:val="28"/>
          <w:lang w:val="en-US"/>
        </w:rPr>
        <w:t>BASE</w:t>
      </w:r>
      <w:r w:rsidR="007C5C1E" w:rsidRPr="00B80F95">
        <w:rPr>
          <w:rFonts w:ascii="Times New Roman" w:hAnsi="Times New Roman"/>
          <w:bCs/>
          <w:color w:val="000000" w:themeColor="text1"/>
          <w:sz w:val="28"/>
        </w:rPr>
        <w:t>-</w:t>
      </w:r>
      <w:r w:rsidR="007C5C1E" w:rsidRPr="00B80F95">
        <w:rPr>
          <w:rFonts w:ascii="Times New Roman" w:hAnsi="Times New Roman"/>
          <w:bCs/>
          <w:color w:val="000000" w:themeColor="text1"/>
          <w:sz w:val="28"/>
          <w:lang w:val="en-US"/>
        </w:rPr>
        <w:t>LX</w:t>
      </w:r>
      <w:r w:rsidR="00DB7F65" w:rsidRPr="00B80F95">
        <w:rPr>
          <w:rFonts w:ascii="Times New Roman" w:hAnsi="Times New Roman"/>
          <w:bCs/>
          <w:color w:val="000000" w:themeColor="text1"/>
          <w:sz w:val="28"/>
        </w:rPr>
        <w:t>.</w:t>
      </w:r>
    </w:p>
    <w:p w14:paraId="34F4F268" w14:textId="5DC4860A" w:rsidR="006B00B3" w:rsidRDefault="00B80F95" w:rsidP="006B00B3">
      <w:pPr>
        <w:pStyle w:val="2"/>
        <w:jc w:val="both"/>
        <w:rPr>
          <w:rFonts w:ascii="Times New Roman" w:hAnsi="Times New Roman"/>
          <w:b/>
          <w:bCs/>
          <w:color w:val="000000" w:themeColor="text1"/>
          <w:sz w:val="28"/>
        </w:rPr>
      </w:pPr>
      <w:r>
        <w:rPr>
          <w:rFonts w:ascii="Times New Roman" w:hAnsi="Times New Roman"/>
          <w:b/>
          <w:bCs/>
          <w:color w:val="000000" w:themeColor="text1"/>
          <w:sz w:val="28"/>
        </w:rPr>
        <w:t>3.2</w:t>
      </w:r>
      <w:r w:rsidR="002C0586" w:rsidRPr="003161F5">
        <w:rPr>
          <w:rFonts w:ascii="Times New Roman" w:hAnsi="Times New Roman"/>
          <w:b/>
          <w:bCs/>
          <w:color w:val="000000" w:themeColor="text1"/>
          <w:sz w:val="28"/>
        </w:rPr>
        <w:t xml:space="preserve"> Обоснование выбора </w:t>
      </w:r>
      <w:r w:rsidR="002C0586">
        <w:rPr>
          <w:rFonts w:ascii="Times New Roman" w:hAnsi="Times New Roman"/>
          <w:b/>
          <w:bCs/>
          <w:color w:val="000000" w:themeColor="text1"/>
          <w:sz w:val="28"/>
        </w:rPr>
        <w:t>оборудования для защиты от сильных перепадов напряжения</w:t>
      </w:r>
    </w:p>
    <w:p w14:paraId="1E450FFD" w14:textId="2E43BBB2" w:rsidR="006B00B3" w:rsidRPr="004B1771" w:rsidRDefault="006B00B3" w:rsidP="006B00B3">
      <w:pPr>
        <w:jc w:val="both"/>
        <w:rPr>
          <w:rFonts w:ascii="Times New Roman" w:hAnsi="Times New Roman" w:cs="Times New Roman"/>
          <w:sz w:val="28"/>
          <w:szCs w:val="28"/>
        </w:rPr>
      </w:pPr>
      <w:r>
        <w:tab/>
      </w:r>
      <w:r w:rsidRPr="00BC3E81">
        <w:rPr>
          <w:rFonts w:ascii="Times New Roman" w:hAnsi="Times New Roman" w:cs="Times New Roman"/>
          <w:sz w:val="28"/>
          <w:szCs w:val="28"/>
          <w:highlight w:val="magenta"/>
        </w:rPr>
        <w:t xml:space="preserve">Защитить оборудование от сильных перепадов напряжения можно </w:t>
      </w:r>
      <w:r w:rsidR="002500F6" w:rsidRPr="00BC3E81">
        <w:rPr>
          <w:rFonts w:ascii="Times New Roman" w:hAnsi="Times New Roman" w:cs="Times New Roman"/>
          <w:sz w:val="28"/>
          <w:szCs w:val="28"/>
          <w:highlight w:val="magenta"/>
        </w:rPr>
        <w:t>с помощью реле контроля напряжения, стабилизаторов напряжения или источник</w:t>
      </w:r>
      <w:r w:rsidR="002E06C5" w:rsidRPr="00BC3E81">
        <w:rPr>
          <w:rFonts w:ascii="Times New Roman" w:hAnsi="Times New Roman" w:cs="Times New Roman"/>
          <w:sz w:val="28"/>
          <w:szCs w:val="28"/>
          <w:highlight w:val="magenta"/>
        </w:rPr>
        <w:t>ов бесперебойного питания. В среднем, реле дешевле, чем стабилизатор напряжения и ИБП, однако оно отключает приборы от сети при перепаде напряжения большем, чем значение, на которое оно было настроено. Такое решение не подходит для нашей организации, так как при частых отключениях рабочих станций и сетевого оборудования от сети, сотрудники организации не смогут эффективно работать. Более хорошим вариантом является стабилизатор напряжения, так как он стабилизирует напряжение в сети, и приборы не отключаются при перепадах напряжения</w:t>
      </w:r>
      <w:r w:rsidR="008F05AF" w:rsidRPr="00BC3E81">
        <w:rPr>
          <w:rFonts w:ascii="Times New Roman" w:hAnsi="Times New Roman" w:cs="Times New Roman"/>
          <w:sz w:val="28"/>
          <w:szCs w:val="28"/>
          <w:highlight w:val="magenta"/>
        </w:rPr>
        <w:t xml:space="preserve">. ИБП также стабилизируют напряжение, не отключая приборы от сети, а также позволяет им проработать некоторое время в случае отключения электричества. Это может быть полезно, так как при отключении электричества сотрудники организации смогут сохранить данные, потеря которых может привести к убыткам организации. </w:t>
      </w:r>
      <w:r w:rsidR="004B1771" w:rsidRPr="00BC3E81">
        <w:rPr>
          <w:rFonts w:ascii="Times New Roman" w:hAnsi="Times New Roman" w:cs="Times New Roman"/>
          <w:sz w:val="28"/>
          <w:szCs w:val="28"/>
          <w:highlight w:val="magenta"/>
        </w:rPr>
        <w:t xml:space="preserve">Пользовательские станции, в совокупности с мониторами, потребляют не более 400 Вт. ИБП должен </w:t>
      </w:r>
      <w:r w:rsidR="00BE5664" w:rsidRPr="00BC3E81">
        <w:rPr>
          <w:rFonts w:ascii="Times New Roman" w:hAnsi="Times New Roman" w:cs="Times New Roman"/>
          <w:sz w:val="28"/>
          <w:szCs w:val="28"/>
          <w:highlight w:val="magenta"/>
        </w:rPr>
        <w:t xml:space="preserve">поддерживать </w:t>
      </w:r>
      <w:r w:rsidR="00BE5664" w:rsidRPr="00BC3E81">
        <w:rPr>
          <w:rFonts w:ascii="Times New Roman" w:hAnsi="Times New Roman" w:cs="Times New Roman"/>
          <w:sz w:val="28"/>
          <w:szCs w:val="28"/>
          <w:highlight w:val="magenta"/>
        </w:rPr>
        <w:lastRenderedPageBreak/>
        <w:t>работоспособность оборудования не менее 20-30 минут, что позволит защититься от кратковременных отключений электричества и предотвратит возможные финансовые потери, связанные с простоем работы.</w:t>
      </w:r>
      <w:r w:rsidR="00EC4CA8">
        <w:rPr>
          <w:rFonts w:ascii="Times New Roman" w:hAnsi="Times New Roman" w:cs="Times New Roman"/>
          <w:sz w:val="28"/>
          <w:szCs w:val="28"/>
        </w:rPr>
        <w:t xml:space="preserve"> </w:t>
      </w:r>
    </w:p>
    <w:p w14:paraId="37B128A6" w14:textId="58984BA8" w:rsidR="00540B49" w:rsidRPr="003161F5" w:rsidRDefault="00B078AB"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w:t>
      </w:r>
      <w:r w:rsidRPr="001B6F47">
        <w:rPr>
          <w:rFonts w:ascii="Times New Roman" w:hAnsi="Times New Roman"/>
          <w:b/>
          <w:bCs/>
          <w:color w:val="000000" w:themeColor="text1"/>
          <w:sz w:val="28"/>
        </w:rPr>
        <w:t>3</w:t>
      </w:r>
      <w:r w:rsidR="00540B49" w:rsidRPr="003161F5">
        <w:rPr>
          <w:rFonts w:ascii="Times New Roman" w:hAnsi="Times New Roman"/>
          <w:b/>
          <w:bCs/>
          <w:color w:val="000000" w:themeColor="text1"/>
          <w:sz w:val="28"/>
        </w:rPr>
        <w:t xml:space="preserve"> Обоснование выбора пользовательской операционной системы.</w:t>
      </w:r>
    </w:p>
    <w:p w14:paraId="2416E0D8" w14:textId="77777777" w:rsidR="003F2648" w:rsidRPr="003F2648" w:rsidRDefault="003F2648" w:rsidP="007D5859">
      <w:pPr>
        <w:spacing w:after="0"/>
        <w:rPr>
          <w:highlight w:val="yellow"/>
        </w:rPr>
      </w:pPr>
    </w:p>
    <w:p w14:paraId="316C0979" w14:textId="4B866194" w:rsidR="00D56C64" w:rsidRDefault="00D56C64" w:rsidP="007D5859">
      <w:pPr>
        <w:spacing w:after="0"/>
        <w:jc w:val="both"/>
        <w:rPr>
          <w:rFonts w:ascii="Times New Roman" w:hAnsi="Times New Roman"/>
          <w:color w:val="000000" w:themeColor="text1"/>
          <w:sz w:val="28"/>
        </w:rPr>
      </w:pPr>
      <w:r w:rsidRPr="000309BC">
        <w:rPr>
          <w:rFonts w:ascii="Times New Roman" w:hAnsi="Times New Roman"/>
          <w:color w:val="000000" w:themeColor="text1"/>
          <w:sz w:val="28"/>
        </w:rPr>
        <w:tab/>
        <w:t xml:space="preserve">В качестве операционной системы для пользовательских станций </w:t>
      </w:r>
      <w:r w:rsidR="000309BC" w:rsidRPr="000309BC">
        <w:rPr>
          <w:rFonts w:ascii="Times New Roman" w:hAnsi="Times New Roman"/>
          <w:color w:val="000000" w:themeColor="text1"/>
          <w:sz w:val="28"/>
        </w:rPr>
        <w:t xml:space="preserve">выбрана </w:t>
      </w:r>
      <w:r w:rsidR="000309BC" w:rsidRPr="000309BC">
        <w:rPr>
          <w:rFonts w:ascii="Times New Roman" w:hAnsi="Times New Roman"/>
          <w:color w:val="000000" w:themeColor="text1"/>
          <w:sz w:val="28"/>
          <w:lang w:val="en-US"/>
        </w:rPr>
        <w:t>OC</w:t>
      </w:r>
      <w:r w:rsidR="000309BC" w:rsidRPr="000309BC">
        <w:rPr>
          <w:rFonts w:ascii="Times New Roman" w:hAnsi="Times New Roman"/>
          <w:color w:val="000000" w:themeColor="text1"/>
          <w:sz w:val="28"/>
        </w:rPr>
        <w:t xml:space="preserve"> </w:t>
      </w:r>
      <w:r w:rsidR="000309BC" w:rsidRPr="000309BC">
        <w:rPr>
          <w:rFonts w:ascii="Times New Roman" w:hAnsi="Times New Roman"/>
          <w:color w:val="000000" w:themeColor="text1"/>
          <w:sz w:val="28"/>
          <w:lang w:val="en-US"/>
        </w:rPr>
        <w:t>Windows</w:t>
      </w:r>
      <w:r w:rsidR="000309BC" w:rsidRPr="000309BC">
        <w:rPr>
          <w:rFonts w:ascii="Times New Roman" w:hAnsi="Times New Roman"/>
          <w:color w:val="000000" w:themeColor="text1"/>
          <w:sz w:val="28"/>
        </w:rPr>
        <w:t xml:space="preserve"> 10. На сегодняшний день, </w:t>
      </w:r>
      <w:r w:rsidR="000309BC" w:rsidRPr="000309BC">
        <w:rPr>
          <w:rFonts w:ascii="Times New Roman" w:hAnsi="Times New Roman"/>
          <w:color w:val="000000" w:themeColor="text1"/>
          <w:sz w:val="28"/>
          <w:lang w:val="en-US"/>
        </w:rPr>
        <w:t>Windows</w:t>
      </w:r>
      <w:r w:rsidR="000309BC" w:rsidRPr="000309BC">
        <w:rPr>
          <w:rFonts w:ascii="Times New Roman" w:hAnsi="Times New Roman"/>
          <w:color w:val="000000" w:themeColor="text1"/>
          <w:sz w:val="28"/>
        </w:rPr>
        <w:t xml:space="preserve"> 10 является самой популярной операционной системой и достаточно проста в использовании для обычного пользователя, поэтому большинству сотрудников будет удобнее и привычнее работать с этой операционной системой.</w:t>
      </w:r>
    </w:p>
    <w:p w14:paraId="7D5A3624" w14:textId="77777777" w:rsidR="002C0586" w:rsidRDefault="002C0586" w:rsidP="007D5859">
      <w:pPr>
        <w:spacing w:after="0"/>
        <w:jc w:val="both"/>
        <w:rPr>
          <w:rFonts w:ascii="Times New Roman" w:hAnsi="Times New Roman"/>
          <w:color w:val="000000" w:themeColor="text1"/>
          <w:sz w:val="28"/>
        </w:rPr>
      </w:pPr>
    </w:p>
    <w:p w14:paraId="0006E188" w14:textId="5C3FCDAC" w:rsidR="00A12A77" w:rsidRPr="003161F5" w:rsidRDefault="00D31BDF"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3.2</w:t>
      </w:r>
      <w:r w:rsidR="00A12A77" w:rsidRPr="003161F5">
        <w:rPr>
          <w:rFonts w:ascii="Times New Roman" w:hAnsi="Times New Roman"/>
          <w:b/>
          <w:bCs/>
          <w:color w:val="000000" w:themeColor="text1"/>
          <w:sz w:val="28"/>
        </w:rPr>
        <w:t xml:space="preserve"> Обоснование выбора операционной системы</w:t>
      </w:r>
      <w:r w:rsidR="00A12A77">
        <w:rPr>
          <w:rFonts w:ascii="Times New Roman" w:hAnsi="Times New Roman"/>
          <w:b/>
          <w:bCs/>
          <w:color w:val="000000" w:themeColor="text1"/>
          <w:sz w:val="28"/>
        </w:rPr>
        <w:t xml:space="preserve"> серверов</w:t>
      </w:r>
      <w:r w:rsidR="00A12A77" w:rsidRPr="003161F5">
        <w:rPr>
          <w:rFonts w:ascii="Times New Roman" w:hAnsi="Times New Roman"/>
          <w:b/>
          <w:bCs/>
          <w:color w:val="000000" w:themeColor="text1"/>
          <w:sz w:val="28"/>
        </w:rPr>
        <w:t>.</w:t>
      </w:r>
    </w:p>
    <w:p w14:paraId="2A12B63C" w14:textId="2AE5D9C4" w:rsidR="00A12A77" w:rsidRDefault="00A12A77" w:rsidP="007D5859">
      <w:pPr>
        <w:spacing w:after="0"/>
        <w:jc w:val="both"/>
        <w:rPr>
          <w:rFonts w:ascii="Times New Roman" w:hAnsi="Times New Roman"/>
          <w:color w:val="000000" w:themeColor="text1"/>
          <w:sz w:val="28"/>
        </w:rPr>
      </w:pPr>
    </w:p>
    <w:p w14:paraId="4C1139B1" w14:textId="521996FB" w:rsidR="00F443C1" w:rsidRDefault="000309BC"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r>
      <w:r w:rsidRPr="00B30005">
        <w:rPr>
          <w:rFonts w:ascii="Times New Roman" w:hAnsi="Times New Roman"/>
          <w:color w:val="000000" w:themeColor="text1"/>
          <w:sz w:val="28"/>
        </w:rPr>
        <w:t>Для прокси-сервера</w:t>
      </w:r>
      <w:r w:rsidR="00514275">
        <w:rPr>
          <w:rFonts w:ascii="Times New Roman" w:hAnsi="Times New Roman"/>
          <w:color w:val="000000" w:themeColor="text1"/>
          <w:sz w:val="28"/>
        </w:rPr>
        <w:t xml:space="preserve"> и web</w:t>
      </w:r>
      <w:r w:rsidR="008731A1" w:rsidRPr="00B30005">
        <w:rPr>
          <w:rFonts w:ascii="Times New Roman" w:hAnsi="Times New Roman"/>
          <w:color w:val="000000" w:themeColor="text1"/>
          <w:sz w:val="28"/>
        </w:rPr>
        <w:t>-сервера</w:t>
      </w:r>
      <w:r w:rsidRPr="00B30005">
        <w:rPr>
          <w:rFonts w:ascii="Times New Roman" w:hAnsi="Times New Roman"/>
          <w:color w:val="000000" w:themeColor="text1"/>
          <w:sz w:val="28"/>
        </w:rPr>
        <w:t xml:space="preserve"> была выбрана операционная система </w:t>
      </w:r>
      <w:r w:rsidR="00B30005" w:rsidRPr="00B30005">
        <w:rPr>
          <w:rFonts w:ascii="Times New Roman" w:hAnsi="Times New Roman"/>
          <w:color w:val="000000" w:themeColor="text1"/>
          <w:sz w:val="28"/>
          <w:lang w:val="en-US"/>
        </w:rPr>
        <w:t>Debian</w:t>
      </w:r>
      <w:r w:rsidRPr="00B30005">
        <w:rPr>
          <w:rFonts w:ascii="Times New Roman" w:hAnsi="Times New Roman"/>
          <w:color w:val="000000" w:themeColor="text1"/>
          <w:sz w:val="28"/>
        </w:rPr>
        <w:t xml:space="preserve">, т.к. она потребляет меньше аппаратных ресурсов, чем современные </w:t>
      </w:r>
      <w:r w:rsidRPr="00B30005">
        <w:rPr>
          <w:rFonts w:ascii="Times New Roman" w:hAnsi="Times New Roman"/>
          <w:color w:val="000000" w:themeColor="text1"/>
          <w:sz w:val="28"/>
          <w:lang w:val="en-US"/>
        </w:rPr>
        <w:t>Windows</w:t>
      </w:r>
      <w:r w:rsidRPr="00B30005">
        <w:rPr>
          <w:rFonts w:ascii="Times New Roman" w:hAnsi="Times New Roman"/>
          <w:color w:val="000000" w:themeColor="text1"/>
          <w:sz w:val="28"/>
        </w:rPr>
        <w:t>, и отлично подходит для использования на сервере.</w:t>
      </w:r>
    </w:p>
    <w:p w14:paraId="3AC2031C" w14:textId="28F8182A" w:rsidR="001362C4" w:rsidRDefault="001362C4" w:rsidP="007D5859">
      <w:pPr>
        <w:spacing w:after="0"/>
        <w:jc w:val="both"/>
        <w:rPr>
          <w:rFonts w:ascii="Times New Roman" w:hAnsi="Times New Roman"/>
          <w:color w:val="000000" w:themeColor="text1"/>
          <w:sz w:val="28"/>
        </w:rPr>
      </w:pPr>
      <w:r>
        <w:rPr>
          <w:rFonts w:ascii="Times New Roman" w:hAnsi="Times New Roman"/>
          <w:color w:val="000000" w:themeColor="text1"/>
          <w:sz w:val="28"/>
        </w:rPr>
        <w:tab/>
        <w:t xml:space="preserve">В качестве </w:t>
      </w:r>
      <w:r>
        <w:rPr>
          <w:rFonts w:ascii="Times New Roman" w:hAnsi="Times New Roman"/>
          <w:color w:val="000000" w:themeColor="text1"/>
          <w:sz w:val="28"/>
          <w:lang w:val="en-US"/>
        </w:rPr>
        <w:t>web</w:t>
      </w:r>
      <w:r>
        <w:rPr>
          <w:rFonts w:ascii="Times New Roman" w:hAnsi="Times New Roman"/>
          <w:color w:val="000000" w:themeColor="text1"/>
          <w:sz w:val="28"/>
        </w:rPr>
        <w:t xml:space="preserve">-сервера был выбран сервер </w:t>
      </w:r>
      <w:r>
        <w:rPr>
          <w:rFonts w:ascii="Times New Roman" w:hAnsi="Times New Roman"/>
          <w:color w:val="000000" w:themeColor="text1"/>
          <w:sz w:val="28"/>
          <w:lang w:val="en-US"/>
        </w:rPr>
        <w:t>Apache</w:t>
      </w:r>
      <w:r>
        <w:rPr>
          <w:rFonts w:ascii="Times New Roman" w:hAnsi="Times New Roman"/>
          <w:color w:val="000000" w:themeColor="text1"/>
          <w:sz w:val="28"/>
        </w:rPr>
        <w:t xml:space="preserve">. </w:t>
      </w:r>
      <w:r>
        <w:rPr>
          <w:rFonts w:ascii="Times New Roman" w:hAnsi="Times New Roman"/>
          <w:color w:val="000000" w:themeColor="text1"/>
          <w:sz w:val="28"/>
          <w:lang w:val="en-US"/>
        </w:rPr>
        <w:t>Apache</w:t>
      </w:r>
      <w:r w:rsidRPr="001362C4">
        <w:rPr>
          <w:rFonts w:ascii="Times New Roman" w:hAnsi="Times New Roman"/>
          <w:color w:val="000000" w:themeColor="text1"/>
          <w:sz w:val="28"/>
        </w:rPr>
        <w:t xml:space="preserve"> </w:t>
      </w:r>
      <w:r>
        <w:rPr>
          <w:rFonts w:ascii="Times New Roman" w:hAnsi="Times New Roman"/>
          <w:color w:val="000000" w:themeColor="text1"/>
          <w:sz w:val="28"/>
        </w:rPr>
        <w:t xml:space="preserve">является популярным и проверенным </w:t>
      </w:r>
      <w:r>
        <w:rPr>
          <w:rFonts w:ascii="Times New Roman" w:hAnsi="Times New Roman"/>
          <w:color w:val="000000" w:themeColor="text1"/>
          <w:sz w:val="28"/>
          <w:lang w:val="en-US"/>
        </w:rPr>
        <w:t>web</w:t>
      </w:r>
      <w:r w:rsidRPr="001362C4">
        <w:rPr>
          <w:rFonts w:ascii="Times New Roman" w:hAnsi="Times New Roman"/>
          <w:color w:val="000000" w:themeColor="text1"/>
          <w:sz w:val="28"/>
        </w:rPr>
        <w:t>-</w:t>
      </w:r>
      <w:r>
        <w:rPr>
          <w:rFonts w:ascii="Times New Roman" w:hAnsi="Times New Roman"/>
          <w:color w:val="000000" w:themeColor="text1"/>
          <w:sz w:val="28"/>
        </w:rPr>
        <w:t>сервером, а также обладает хорошей документацией.</w:t>
      </w:r>
    </w:p>
    <w:p w14:paraId="6D459FA5" w14:textId="6AAE0168" w:rsidR="00540B49" w:rsidRPr="002852AE" w:rsidRDefault="00625D36" w:rsidP="007D5859">
      <w:pPr>
        <w:spacing w:after="0"/>
        <w:jc w:val="both"/>
        <w:rPr>
          <w:rFonts w:ascii="Times New Roman" w:hAnsi="Times New Roman"/>
          <w:color w:val="000000" w:themeColor="text1"/>
          <w:sz w:val="28"/>
          <w:highlight w:val="darkYellow"/>
        </w:rPr>
      </w:pPr>
      <w:r>
        <w:rPr>
          <w:rFonts w:ascii="Times New Roman" w:hAnsi="Times New Roman"/>
          <w:color w:val="000000" w:themeColor="text1"/>
          <w:sz w:val="28"/>
        </w:rPr>
        <w:tab/>
      </w:r>
      <w:r w:rsidR="00E51CC6">
        <w:rPr>
          <w:rFonts w:ascii="Times New Roman" w:hAnsi="Times New Roman"/>
          <w:color w:val="000000" w:themeColor="text1"/>
          <w:sz w:val="28"/>
        </w:rPr>
        <w:t xml:space="preserve">По аналогичным причинам, </w:t>
      </w:r>
      <w:r>
        <w:rPr>
          <w:rFonts w:ascii="Times New Roman" w:hAnsi="Times New Roman"/>
          <w:color w:val="000000" w:themeColor="text1"/>
          <w:sz w:val="28"/>
        </w:rPr>
        <w:t xml:space="preserve">для прокси-сервера был выбран </w:t>
      </w:r>
      <w:r>
        <w:rPr>
          <w:rFonts w:ascii="Times New Roman" w:hAnsi="Times New Roman"/>
          <w:color w:val="000000" w:themeColor="text1"/>
          <w:sz w:val="28"/>
          <w:lang w:val="en-US"/>
        </w:rPr>
        <w:t>Squid</w:t>
      </w:r>
      <w:r>
        <w:rPr>
          <w:rFonts w:ascii="Times New Roman" w:hAnsi="Times New Roman"/>
          <w:color w:val="000000" w:themeColor="text1"/>
          <w:sz w:val="28"/>
        </w:rPr>
        <w:t xml:space="preserve"> – популярное, производительное и хорошо задокументированное решение, обладающее всем необходимым организации функционалом.</w:t>
      </w:r>
      <w:r w:rsidRPr="00625D36">
        <w:rPr>
          <w:rFonts w:ascii="Times New Roman" w:hAnsi="Times New Roman"/>
          <w:color w:val="000000" w:themeColor="text1"/>
          <w:sz w:val="28"/>
        </w:rPr>
        <w:t xml:space="preserve"> </w:t>
      </w:r>
    </w:p>
    <w:p w14:paraId="4D1C648A" w14:textId="3AF44D37" w:rsidR="00736291" w:rsidRDefault="00F96E56" w:rsidP="007D5859">
      <w:pPr>
        <w:pStyle w:val="2"/>
        <w:jc w:val="both"/>
        <w:rPr>
          <w:rFonts w:ascii="Times New Roman" w:hAnsi="Times New Roman"/>
          <w:b/>
          <w:bCs/>
          <w:color w:val="000000" w:themeColor="text1"/>
          <w:sz w:val="28"/>
        </w:rPr>
      </w:pPr>
      <w:r>
        <w:rPr>
          <w:rFonts w:ascii="Times New Roman" w:hAnsi="Times New Roman"/>
          <w:b/>
          <w:bCs/>
          <w:color w:val="000000" w:themeColor="text1"/>
          <w:sz w:val="28"/>
        </w:rPr>
        <w:t>3.3</w:t>
      </w:r>
      <w:r w:rsidR="00540B49" w:rsidRPr="00C26619">
        <w:rPr>
          <w:rFonts w:ascii="Times New Roman" w:hAnsi="Times New Roman"/>
          <w:b/>
          <w:bCs/>
          <w:color w:val="000000" w:themeColor="text1"/>
          <w:sz w:val="28"/>
        </w:rPr>
        <w:t xml:space="preserve"> Обоснование выбора пользовательских станций.</w:t>
      </w:r>
    </w:p>
    <w:p w14:paraId="49431457" w14:textId="77777777" w:rsidR="00B44C09" w:rsidRPr="00B44C09" w:rsidRDefault="00B44C09" w:rsidP="007D5859">
      <w:pPr>
        <w:spacing w:after="0"/>
        <w:rPr>
          <w:highlight w:val="yellow"/>
        </w:rPr>
      </w:pPr>
    </w:p>
    <w:p w14:paraId="45F5798C" w14:textId="17ACFC52" w:rsidR="00736291" w:rsidRPr="00DD0898" w:rsidRDefault="00736291" w:rsidP="007D5859">
      <w:pPr>
        <w:spacing w:after="0"/>
        <w:ind w:firstLine="708"/>
        <w:rPr>
          <w:rFonts w:ascii="Times New Roman" w:hAnsi="Times New Roman" w:cs="Times New Roman"/>
          <w:sz w:val="28"/>
          <w:szCs w:val="28"/>
        </w:rPr>
      </w:pPr>
      <w:r w:rsidRPr="00DD0898">
        <w:rPr>
          <w:rFonts w:ascii="Times New Roman" w:hAnsi="Times New Roman" w:cs="Times New Roman"/>
          <w:sz w:val="28"/>
          <w:szCs w:val="28"/>
        </w:rPr>
        <w:t>Так как организация, для которой разрабатывается сеть, занимается торговлей овощами и фруктами, и её сотрудники использую офисное программное обеспечение, которое не требует большого количества оперативной памяти, высокопроизводительных процессора и видеокарты, можно выделить следующие требования для пользовательских станций:</w:t>
      </w:r>
    </w:p>
    <w:p w14:paraId="0AD88754" w14:textId="6C6C4525" w:rsidR="00540B49" w:rsidRPr="002D33EF" w:rsidRDefault="0098087F" w:rsidP="00135A2A">
      <w:pPr>
        <w:pStyle w:val="a7"/>
        <w:spacing w:after="0" w:line="240" w:lineRule="auto"/>
        <w:ind w:left="0" w:firstLine="709"/>
        <w:jc w:val="both"/>
        <w:rPr>
          <w:rFonts w:ascii="Times New Roman" w:hAnsi="Times New Roman"/>
          <w:color w:val="000000" w:themeColor="text1"/>
          <w:sz w:val="28"/>
        </w:rPr>
      </w:pPr>
      <w:r>
        <w:rPr>
          <w:rFonts w:ascii="Times New Roman" w:hAnsi="Times New Roman"/>
          <w:color w:val="000000" w:themeColor="text1"/>
          <w:sz w:val="28"/>
        </w:rPr>
        <w:t>1. </w:t>
      </w:r>
      <w:r w:rsidR="004B2C82">
        <w:rPr>
          <w:rFonts w:ascii="Times New Roman" w:hAnsi="Times New Roman"/>
          <w:color w:val="000000" w:themeColor="text1"/>
          <w:sz w:val="28"/>
        </w:rPr>
        <w:t>Шестиядерный</w:t>
      </w:r>
      <w:r w:rsidR="00540B49" w:rsidRPr="00DD0898">
        <w:rPr>
          <w:rFonts w:ascii="Times New Roman" w:hAnsi="Times New Roman"/>
          <w:color w:val="000000" w:themeColor="text1"/>
          <w:sz w:val="28"/>
        </w:rPr>
        <w:t xml:space="preserve"> процессор </w:t>
      </w:r>
      <w:r w:rsidR="00540B49" w:rsidRPr="00DD0898">
        <w:rPr>
          <w:rFonts w:ascii="Times New Roman" w:hAnsi="Times New Roman"/>
          <w:color w:val="000000" w:themeColor="text1"/>
          <w:sz w:val="28"/>
          <w:lang w:val="en-US"/>
        </w:rPr>
        <w:t>intel</w:t>
      </w:r>
      <w:r w:rsidR="00540B49" w:rsidRPr="00DD0898">
        <w:rPr>
          <w:rFonts w:ascii="Times New Roman" w:hAnsi="Times New Roman"/>
          <w:color w:val="000000" w:themeColor="text1"/>
          <w:sz w:val="28"/>
        </w:rPr>
        <w:t xml:space="preserve"> </w:t>
      </w:r>
      <w:r w:rsidR="00540B49" w:rsidRPr="00DD0898">
        <w:rPr>
          <w:rFonts w:ascii="Times New Roman" w:hAnsi="Times New Roman"/>
          <w:color w:val="000000" w:themeColor="text1"/>
          <w:sz w:val="28"/>
          <w:lang w:val="en-US"/>
        </w:rPr>
        <w:t>core</w:t>
      </w:r>
      <w:r w:rsidR="00540B49" w:rsidRPr="00DD0898">
        <w:rPr>
          <w:rFonts w:ascii="Times New Roman" w:hAnsi="Times New Roman"/>
          <w:color w:val="000000" w:themeColor="text1"/>
          <w:sz w:val="28"/>
        </w:rPr>
        <w:t xml:space="preserve"> </w:t>
      </w:r>
      <w:proofErr w:type="spellStart"/>
      <w:r w:rsidR="00540B49" w:rsidRPr="00DD0898">
        <w:rPr>
          <w:rFonts w:ascii="Times New Roman" w:hAnsi="Times New Roman"/>
          <w:color w:val="000000" w:themeColor="text1"/>
          <w:sz w:val="28"/>
          <w:lang w:val="en-US"/>
        </w:rPr>
        <w:t>i</w:t>
      </w:r>
      <w:proofErr w:type="spellEnd"/>
      <w:r w:rsidR="004B2C82">
        <w:rPr>
          <w:rFonts w:ascii="Times New Roman" w:hAnsi="Times New Roman"/>
          <w:color w:val="000000" w:themeColor="text1"/>
          <w:sz w:val="28"/>
        </w:rPr>
        <w:t>5 84</w:t>
      </w:r>
      <w:r w:rsidR="00540B49" w:rsidRPr="00DD0898">
        <w:rPr>
          <w:rFonts w:ascii="Times New Roman" w:hAnsi="Times New Roman"/>
          <w:color w:val="000000" w:themeColor="text1"/>
          <w:sz w:val="28"/>
        </w:rPr>
        <w:t xml:space="preserve">00 является </w:t>
      </w:r>
      <w:r w:rsidR="00D71C0D">
        <w:rPr>
          <w:rFonts w:ascii="Times New Roman" w:hAnsi="Times New Roman"/>
          <w:color w:val="000000" w:themeColor="text1"/>
          <w:sz w:val="28"/>
        </w:rPr>
        <w:t xml:space="preserve">оптимальным </w:t>
      </w:r>
      <w:r w:rsidR="00D71C0D" w:rsidRPr="002D33EF">
        <w:rPr>
          <w:rFonts w:ascii="Times New Roman" w:hAnsi="Times New Roman"/>
          <w:color w:val="000000" w:themeColor="text1"/>
          <w:sz w:val="28"/>
        </w:rPr>
        <w:t>выбором для офисного компьютера в бюджетном ценовом сегменте</w:t>
      </w:r>
      <w:r w:rsidR="00540B49" w:rsidRPr="002D33EF">
        <w:rPr>
          <w:rFonts w:ascii="Times New Roman" w:hAnsi="Times New Roman"/>
          <w:color w:val="000000" w:themeColor="text1"/>
          <w:sz w:val="28"/>
        </w:rPr>
        <w:t xml:space="preserve">. Характеристик процессора хватает для производительной работы сотрудников </w:t>
      </w:r>
      <w:r w:rsidR="006A51E6" w:rsidRPr="002D33EF">
        <w:rPr>
          <w:rFonts w:ascii="Times New Roman" w:hAnsi="Times New Roman"/>
          <w:color w:val="000000" w:themeColor="text1"/>
          <w:sz w:val="28"/>
        </w:rPr>
        <w:t>организации</w:t>
      </w:r>
      <w:r w:rsidR="00D02A8A" w:rsidRPr="002D33EF">
        <w:rPr>
          <w:rFonts w:ascii="Times New Roman" w:hAnsi="Times New Roman"/>
          <w:color w:val="000000" w:themeColor="text1"/>
          <w:sz w:val="28"/>
        </w:rPr>
        <w:t>;</w:t>
      </w:r>
    </w:p>
    <w:p w14:paraId="2FCC53DE" w14:textId="2539116C" w:rsidR="00540B49" w:rsidRPr="00A83E95" w:rsidRDefault="0098087F" w:rsidP="00C40FB6">
      <w:pPr>
        <w:pStyle w:val="a7"/>
        <w:spacing w:after="0" w:line="240" w:lineRule="auto"/>
        <w:ind w:left="0" w:firstLine="709"/>
        <w:jc w:val="both"/>
        <w:rPr>
          <w:rFonts w:ascii="Times New Roman" w:hAnsi="Times New Roman"/>
          <w:color w:val="000000" w:themeColor="text1"/>
          <w:sz w:val="28"/>
        </w:rPr>
      </w:pPr>
      <w:r>
        <w:rPr>
          <w:rFonts w:ascii="Times New Roman" w:hAnsi="Times New Roman"/>
          <w:color w:val="000000" w:themeColor="text1"/>
          <w:sz w:val="28"/>
        </w:rPr>
        <w:t>2. </w:t>
      </w:r>
      <w:r w:rsidR="00540B49" w:rsidRPr="002D33EF">
        <w:rPr>
          <w:rFonts w:ascii="Times New Roman" w:hAnsi="Times New Roman"/>
          <w:color w:val="000000" w:themeColor="text1"/>
          <w:sz w:val="28"/>
        </w:rPr>
        <w:t xml:space="preserve">8 ГБ </w:t>
      </w:r>
      <w:r w:rsidR="00540B49" w:rsidRPr="002D33EF">
        <w:rPr>
          <w:rFonts w:ascii="Times New Roman" w:hAnsi="Times New Roman"/>
          <w:color w:val="000000" w:themeColor="text1"/>
          <w:sz w:val="28"/>
          <w:lang w:val="en-US"/>
        </w:rPr>
        <w:t>DDR</w:t>
      </w:r>
      <w:r w:rsidR="00540B49" w:rsidRPr="002D33EF">
        <w:rPr>
          <w:rFonts w:ascii="Times New Roman" w:hAnsi="Times New Roman"/>
          <w:color w:val="000000" w:themeColor="text1"/>
          <w:sz w:val="28"/>
        </w:rPr>
        <w:t xml:space="preserve">4 оперативной памяти и накопителя </w:t>
      </w:r>
      <w:r w:rsidR="00540B49" w:rsidRPr="002D33EF">
        <w:rPr>
          <w:rFonts w:ascii="Times New Roman" w:hAnsi="Times New Roman"/>
          <w:color w:val="000000" w:themeColor="text1"/>
          <w:sz w:val="28"/>
          <w:lang w:val="en-US"/>
        </w:rPr>
        <w:t>HDD</w:t>
      </w:r>
      <w:r w:rsidR="00540B49" w:rsidRPr="002D33EF">
        <w:rPr>
          <w:rFonts w:ascii="Times New Roman" w:hAnsi="Times New Roman"/>
          <w:color w:val="000000" w:themeColor="text1"/>
          <w:sz w:val="28"/>
        </w:rPr>
        <w:t xml:space="preserve"> 1000 ГБ </w:t>
      </w:r>
      <w:r w:rsidR="00C669D2" w:rsidRPr="00A83E95">
        <w:rPr>
          <w:rFonts w:ascii="Times New Roman" w:hAnsi="Times New Roman"/>
          <w:color w:val="000000" w:themeColor="text1"/>
          <w:sz w:val="28"/>
        </w:rPr>
        <w:t>достаточно для комфортной работы сотрудников;</w:t>
      </w:r>
    </w:p>
    <w:p w14:paraId="11D0918F" w14:textId="09B98333" w:rsidR="002D33EF" w:rsidRPr="00A83E95" w:rsidRDefault="00A324AB" w:rsidP="00135A2A">
      <w:pPr>
        <w:pStyle w:val="a7"/>
        <w:spacing w:after="0" w:line="240" w:lineRule="auto"/>
        <w:ind w:left="0" w:firstLine="709"/>
        <w:jc w:val="both"/>
        <w:rPr>
          <w:rFonts w:ascii="Times New Roman" w:hAnsi="Times New Roman"/>
          <w:color w:val="000000" w:themeColor="text1"/>
          <w:sz w:val="28"/>
        </w:rPr>
      </w:pPr>
      <w:r w:rsidRPr="00A83E95">
        <w:rPr>
          <w:rFonts w:ascii="Times New Roman" w:hAnsi="Times New Roman"/>
          <w:color w:val="000000" w:themeColor="text1"/>
          <w:sz w:val="28"/>
        </w:rPr>
        <w:t xml:space="preserve">При изучении готовых сборок, представленных на рынке, была выбрана модель Jet Office 5i8400D8HD1VGALW50. Компьютер удовлетворяет всем вышеперечисленным условиям и имеет среднюю цену порядка 1200 рублей, что приемлемо для бюджетной организации. </w:t>
      </w:r>
    </w:p>
    <w:p w14:paraId="216499F2" w14:textId="0EB90800" w:rsidR="00540B49" w:rsidRPr="00540B49" w:rsidRDefault="00540B49" w:rsidP="007D5859">
      <w:pPr>
        <w:spacing w:after="0"/>
        <w:jc w:val="both"/>
        <w:rPr>
          <w:rFonts w:ascii="Times New Roman" w:hAnsi="Times New Roman"/>
          <w:color w:val="000000" w:themeColor="text1"/>
          <w:sz w:val="28"/>
          <w:highlight w:val="yellow"/>
        </w:rPr>
      </w:pPr>
    </w:p>
    <w:p w14:paraId="2B72A185" w14:textId="77777777" w:rsidR="00540B49" w:rsidRPr="008A0315" w:rsidRDefault="00540B49" w:rsidP="007D5859">
      <w:pPr>
        <w:spacing w:after="0"/>
        <w:jc w:val="both"/>
        <w:rPr>
          <w:rFonts w:ascii="Times New Roman" w:hAnsi="Times New Roman"/>
          <w:color w:val="000000" w:themeColor="text1"/>
          <w:sz w:val="28"/>
        </w:rPr>
      </w:pPr>
      <w:r w:rsidRPr="008A0315">
        <w:rPr>
          <w:rFonts w:ascii="Times New Roman" w:hAnsi="Times New Roman"/>
          <w:color w:val="000000" w:themeColor="text1"/>
          <w:sz w:val="28"/>
        </w:rPr>
        <w:tab/>
        <w:t>Станция обладает следующими характеристиками:</w:t>
      </w:r>
    </w:p>
    <w:p w14:paraId="67AB4587" w14:textId="2AE0C5B1" w:rsidR="00540B49" w:rsidRPr="00DD0898" w:rsidRDefault="00540B49" w:rsidP="007D5859">
      <w:pPr>
        <w:spacing w:after="0"/>
        <w:ind w:left="708"/>
        <w:jc w:val="both"/>
        <w:rPr>
          <w:rFonts w:ascii="Times New Roman" w:hAnsi="Times New Roman"/>
          <w:color w:val="000000" w:themeColor="text1"/>
          <w:sz w:val="28"/>
        </w:rPr>
      </w:pPr>
      <w:r w:rsidRPr="00DD0898">
        <w:rPr>
          <w:rFonts w:ascii="Times New Roman" w:hAnsi="Times New Roman"/>
          <w:color w:val="000000" w:themeColor="text1"/>
          <w:sz w:val="28"/>
        </w:rPr>
        <w:t xml:space="preserve">- процессор </w:t>
      </w:r>
      <w:r w:rsidRPr="00DD0898">
        <w:rPr>
          <w:rFonts w:ascii="Times New Roman" w:hAnsi="Times New Roman"/>
          <w:color w:val="000000" w:themeColor="text1"/>
          <w:sz w:val="28"/>
          <w:lang w:val="en-US"/>
        </w:rPr>
        <w:t>intel</w:t>
      </w:r>
      <w:r w:rsidRPr="00DD0898">
        <w:rPr>
          <w:rFonts w:ascii="Times New Roman" w:hAnsi="Times New Roman"/>
          <w:color w:val="000000" w:themeColor="text1"/>
          <w:sz w:val="28"/>
        </w:rPr>
        <w:t xml:space="preserve"> </w:t>
      </w:r>
      <w:r w:rsidRPr="00DD0898">
        <w:rPr>
          <w:rFonts w:ascii="Times New Roman" w:hAnsi="Times New Roman"/>
          <w:color w:val="000000" w:themeColor="text1"/>
          <w:sz w:val="28"/>
          <w:lang w:val="en-US"/>
        </w:rPr>
        <w:t>core</w:t>
      </w:r>
      <w:r w:rsidRPr="00DD0898">
        <w:rPr>
          <w:rFonts w:ascii="Times New Roman" w:hAnsi="Times New Roman"/>
          <w:color w:val="000000" w:themeColor="text1"/>
          <w:sz w:val="28"/>
        </w:rPr>
        <w:t xml:space="preserve"> </w:t>
      </w:r>
      <w:proofErr w:type="spellStart"/>
      <w:r w:rsidRPr="00DD0898">
        <w:rPr>
          <w:rFonts w:ascii="Times New Roman" w:hAnsi="Times New Roman"/>
          <w:color w:val="000000" w:themeColor="text1"/>
          <w:sz w:val="28"/>
          <w:lang w:val="en-US"/>
        </w:rPr>
        <w:t>i</w:t>
      </w:r>
      <w:proofErr w:type="spellEnd"/>
      <w:r w:rsidR="00AA04A8">
        <w:rPr>
          <w:rFonts w:ascii="Times New Roman" w:hAnsi="Times New Roman"/>
          <w:color w:val="000000" w:themeColor="text1"/>
          <w:sz w:val="28"/>
        </w:rPr>
        <w:t>5 84</w:t>
      </w:r>
      <w:r w:rsidRPr="00DD0898">
        <w:rPr>
          <w:rFonts w:ascii="Times New Roman" w:hAnsi="Times New Roman"/>
          <w:color w:val="000000" w:themeColor="text1"/>
          <w:sz w:val="28"/>
        </w:rPr>
        <w:t>00;</w:t>
      </w:r>
    </w:p>
    <w:p w14:paraId="3097408F" w14:textId="77777777" w:rsidR="00540B49" w:rsidRPr="00DD0898" w:rsidRDefault="00540B49" w:rsidP="007D5859">
      <w:pPr>
        <w:spacing w:after="0"/>
        <w:ind w:left="708"/>
        <w:jc w:val="both"/>
        <w:rPr>
          <w:rFonts w:ascii="Times New Roman" w:hAnsi="Times New Roman"/>
          <w:color w:val="000000" w:themeColor="text1"/>
          <w:sz w:val="28"/>
        </w:rPr>
      </w:pPr>
      <w:r w:rsidRPr="00DD0898">
        <w:rPr>
          <w:rFonts w:ascii="Times New Roman" w:hAnsi="Times New Roman"/>
          <w:color w:val="000000" w:themeColor="text1"/>
          <w:sz w:val="28"/>
        </w:rPr>
        <w:lastRenderedPageBreak/>
        <w:t xml:space="preserve">- оперативная память </w:t>
      </w:r>
      <w:r w:rsidRPr="00DD0898">
        <w:rPr>
          <w:rFonts w:ascii="Times New Roman" w:hAnsi="Times New Roman"/>
          <w:color w:val="000000" w:themeColor="text1"/>
          <w:sz w:val="28"/>
          <w:lang w:val="en-US"/>
        </w:rPr>
        <w:t>DDR</w:t>
      </w:r>
      <w:r w:rsidRPr="00DD0898">
        <w:rPr>
          <w:rFonts w:ascii="Times New Roman" w:hAnsi="Times New Roman"/>
          <w:color w:val="000000" w:themeColor="text1"/>
          <w:sz w:val="28"/>
        </w:rPr>
        <w:t>4 8 ГБ;</w:t>
      </w:r>
    </w:p>
    <w:p w14:paraId="359472BC" w14:textId="77777777" w:rsidR="00540B49" w:rsidRPr="00230366" w:rsidRDefault="00540B49" w:rsidP="007D5859">
      <w:pPr>
        <w:spacing w:after="0"/>
        <w:ind w:left="708"/>
        <w:jc w:val="both"/>
        <w:rPr>
          <w:rFonts w:ascii="Times New Roman" w:hAnsi="Times New Roman"/>
          <w:color w:val="000000" w:themeColor="text1"/>
          <w:sz w:val="28"/>
        </w:rPr>
      </w:pPr>
      <w:r w:rsidRPr="00230366">
        <w:rPr>
          <w:rFonts w:ascii="Times New Roman" w:hAnsi="Times New Roman"/>
          <w:color w:val="000000" w:themeColor="text1"/>
          <w:sz w:val="28"/>
        </w:rPr>
        <w:t xml:space="preserve">- накопитель </w:t>
      </w:r>
      <w:r w:rsidRPr="00230366">
        <w:rPr>
          <w:rFonts w:ascii="Times New Roman" w:hAnsi="Times New Roman"/>
          <w:color w:val="000000" w:themeColor="text1"/>
          <w:sz w:val="28"/>
          <w:lang w:val="en-US"/>
        </w:rPr>
        <w:t>HDD</w:t>
      </w:r>
      <w:r w:rsidRPr="00230366">
        <w:rPr>
          <w:rFonts w:ascii="Times New Roman" w:hAnsi="Times New Roman"/>
          <w:color w:val="000000" w:themeColor="text1"/>
          <w:sz w:val="28"/>
        </w:rPr>
        <w:t xml:space="preserve"> 1000 ГБ;</w:t>
      </w:r>
    </w:p>
    <w:p w14:paraId="461F1133" w14:textId="06423B61" w:rsidR="00540B49" w:rsidRPr="00C56561" w:rsidRDefault="00C56561" w:rsidP="007D5859">
      <w:pPr>
        <w:spacing w:after="0"/>
        <w:ind w:left="708"/>
        <w:jc w:val="both"/>
        <w:rPr>
          <w:rFonts w:ascii="Times New Roman" w:hAnsi="Times New Roman"/>
          <w:color w:val="000000" w:themeColor="text1"/>
          <w:sz w:val="28"/>
          <w:highlight w:val="yellow"/>
        </w:rPr>
      </w:pPr>
      <w:r w:rsidRPr="00C56561">
        <w:rPr>
          <w:rFonts w:ascii="Times New Roman" w:hAnsi="Times New Roman"/>
          <w:color w:val="000000" w:themeColor="text1"/>
          <w:sz w:val="28"/>
        </w:rPr>
        <w:t xml:space="preserve">- графический адаптер </w:t>
      </w:r>
      <w:r w:rsidRPr="00C56561">
        <w:rPr>
          <w:rFonts w:ascii="Times New Roman" w:hAnsi="Times New Roman"/>
          <w:color w:val="000000" w:themeColor="text1"/>
          <w:sz w:val="28"/>
          <w:lang w:val="en-US"/>
        </w:rPr>
        <w:t>Intel</w:t>
      </w:r>
      <w:r w:rsidRPr="00C56561">
        <w:rPr>
          <w:rFonts w:ascii="Times New Roman" w:hAnsi="Times New Roman"/>
          <w:color w:val="000000" w:themeColor="text1"/>
          <w:sz w:val="28"/>
        </w:rPr>
        <w:t xml:space="preserve"> </w:t>
      </w:r>
      <w:r w:rsidRPr="00C56561">
        <w:rPr>
          <w:rFonts w:ascii="Times New Roman" w:hAnsi="Times New Roman"/>
          <w:color w:val="000000" w:themeColor="text1"/>
          <w:sz w:val="28"/>
          <w:lang w:val="en-US"/>
        </w:rPr>
        <w:t>UHD</w:t>
      </w:r>
      <w:r w:rsidRPr="00C56561">
        <w:rPr>
          <w:rFonts w:ascii="Times New Roman" w:hAnsi="Times New Roman"/>
          <w:color w:val="000000" w:themeColor="text1"/>
          <w:sz w:val="28"/>
        </w:rPr>
        <w:t xml:space="preserve"> </w:t>
      </w:r>
      <w:r w:rsidRPr="00DD0898">
        <w:rPr>
          <w:rFonts w:ascii="Times New Roman" w:hAnsi="Times New Roman"/>
          <w:color w:val="000000" w:themeColor="text1"/>
          <w:sz w:val="28"/>
          <w:lang w:val="en-US"/>
        </w:rPr>
        <w:t>Graphics</w:t>
      </w:r>
      <w:r w:rsidRPr="00DD0898">
        <w:rPr>
          <w:rFonts w:ascii="Times New Roman" w:hAnsi="Times New Roman"/>
          <w:color w:val="000000" w:themeColor="text1"/>
          <w:sz w:val="28"/>
        </w:rPr>
        <w:t xml:space="preserve"> 630.</w:t>
      </w:r>
    </w:p>
    <w:p w14:paraId="1D5B70A2" w14:textId="77777777" w:rsidR="00C56561" w:rsidRPr="00633DFD" w:rsidRDefault="00C56561" w:rsidP="007D5859">
      <w:pPr>
        <w:spacing w:after="0"/>
        <w:jc w:val="both"/>
        <w:rPr>
          <w:rFonts w:ascii="Times New Roman" w:hAnsi="Times New Roman"/>
          <w:color w:val="000000" w:themeColor="text1"/>
          <w:sz w:val="28"/>
        </w:rPr>
      </w:pPr>
    </w:p>
    <w:p w14:paraId="30E3A992" w14:textId="0008F031" w:rsidR="00540B49" w:rsidRPr="00633DFD" w:rsidRDefault="00540B49" w:rsidP="007D5859">
      <w:pPr>
        <w:pStyle w:val="2"/>
        <w:jc w:val="both"/>
        <w:rPr>
          <w:rFonts w:ascii="Times New Roman" w:hAnsi="Times New Roman"/>
          <w:b/>
          <w:bCs/>
          <w:color w:val="000000" w:themeColor="text1"/>
          <w:sz w:val="28"/>
        </w:rPr>
      </w:pPr>
      <w:r w:rsidRPr="00633DFD">
        <w:rPr>
          <w:rFonts w:ascii="Times New Roman" w:hAnsi="Times New Roman"/>
          <w:b/>
          <w:bCs/>
          <w:color w:val="000000" w:themeColor="text1"/>
          <w:sz w:val="28"/>
        </w:rPr>
        <w:t>3.</w:t>
      </w:r>
      <w:r w:rsidR="00645E55" w:rsidRPr="00633DFD">
        <w:rPr>
          <w:rFonts w:ascii="Times New Roman" w:hAnsi="Times New Roman"/>
          <w:b/>
          <w:bCs/>
          <w:color w:val="000000" w:themeColor="text1"/>
          <w:sz w:val="28"/>
        </w:rPr>
        <w:t>4</w:t>
      </w:r>
      <w:r w:rsidRPr="00633DFD">
        <w:rPr>
          <w:rFonts w:ascii="Times New Roman" w:hAnsi="Times New Roman"/>
          <w:b/>
          <w:bCs/>
          <w:color w:val="000000" w:themeColor="text1"/>
          <w:sz w:val="28"/>
        </w:rPr>
        <w:t xml:space="preserve"> Обоснование выбора</w:t>
      </w:r>
      <w:r w:rsidR="00514275" w:rsidRPr="00633DFD">
        <w:rPr>
          <w:rFonts w:ascii="Times New Roman" w:hAnsi="Times New Roman"/>
          <w:b/>
          <w:bCs/>
          <w:color w:val="000000" w:themeColor="text1"/>
          <w:sz w:val="28"/>
        </w:rPr>
        <w:t xml:space="preserve"> web</w:t>
      </w:r>
      <w:r w:rsidR="00F343D9" w:rsidRPr="00633DFD">
        <w:rPr>
          <w:rFonts w:ascii="Times New Roman" w:hAnsi="Times New Roman"/>
          <w:b/>
          <w:bCs/>
          <w:color w:val="000000" w:themeColor="text1"/>
          <w:sz w:val="28"/>
        </w:rPr>
        <w:t>-</w:t>
      </w:r>
      <w:r w:rsidRPr="00633DFD">
        <w:rPr>
          <w:rFonts w:ascii="Times New Roman" w:hAnsi="Times New Roman"/>
          <w:b/>
          <w:bCs/>
          <w:color w:val="000000" w:themeColor="text1"/>
          <w:sz w:val="28"/>
        </w:rPr>
        <w:t>сервера</w:t>
      </w:r>
      <w:r w:rsidR="00D94A11" w:rsidRPr="00633DFD">
        <w:rPr>
          <w:rFonts w:ascii="Times New Roman" w:hAnsi="Times New Roman"/>
          <w:b/>
          <w:bCs/>
          <w:color w:val="000000" w:themeColor="text1"/>
          <w:sz w:val="28"/>
        </w:rPr>
        <w:t xml:space="preserve"> и прокси сервера</w:t>
      </w:r>
    </w:p>
    <w:p w14:paraId="28ED09ED" w14:textId="3C7D1DEC" w:rsidR="00540B49" w:rsidRPr="00633DFD" w:rsidRDefault="00540B49" w:rsidP="007D5859">
      <w:pPr>
        <w:spacing w:after="0"/>
        <w:jc w:val="both"/>
        <w:rPr>
          <w:rFonts w:ascii="Times New Roman" w:hAnsi="Times New Roman"/>
          <w:color w:val="000000" w:themeColor="text1"/>
          <w:sz w:val="28"/>
        </w:rPr>
      </w:pPr>
    </w:p>
    <w:p w14:paraId="26F1C662" w14:textId="04713E2E" w:rsidR="00541914" w:rsidRPr="00633DFD" w:rsidRDefault="00F82EAB"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Требования орга</w:t>
      </w:r>
      <w:r w:rsidR="00514275" w:rsidRPr="00633DFD">
        <w:rPr>
          <w:rFonts w:ascii="Times New Roman" w:hAnsi="Times New Roman"/>
          <w:color w:val="000000" w:themeColor="text1"/>
          <w:sz w:val="28"/>
        </w:rPr>
        <w:t>низации к производительности web</w:t>
      </w:r>
      <w:r w:rsidRPr="00633DFD">
        <w:rPr>
          <w:rFonts w:ascii="Times New Roman" w:hAnsi="Times New Roman"/>
          <w:color w:val="000000" w:themeColor="text1"/>
          <w:sz w:val="28"/>
        </w:rPr>
        <w:t>-сервера и прокси-сервера схожи, поэтому было решено использовать для них одинаковое аппаратное обеспечение</w:t>
      </w:r>
      <w:r w:rsidR="004E376B" w:rsidRPr="00633DFD">
        <w:rPr>
          <w:rFonts w:ascii="Times New Roman" w:hAnsi="Times New Roman"/>
          <w:color w:val="000000" w:themeColor="text1"/>
          <w:sz w:val="28"/>
        </w:rPr>
        <w:t>.</w:t>
      </w:r>
    </w:p>
    <w:p w14:paraId="28A2924E" w14:textId="19FAD5E3" w:rsidR="00540B49" w:rsidRPr="00633DFD" w:rsidRDefault="005A67B2"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Для сервера важно иметь </w:t>
      </w:r>
      <w:r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RAM</w:t>
      </w:r>
      <w:r w:rsidRPr="00633DFD">
        <w:rPr>
          <w:rFonts w:ascii="Times New Roman" w:hAnsi="Times New Roman"/>
          <w:color w:val="000000" w:themeColor="text1"/>
          <w:sz w:val="28"/>
        </w:rPr>
        <w:t xml:space="preserve">, поэтому в первую очередь нужно выбрать процессор, поддерживающий работу с таким типом памяти. Популярными серверными процессорами с поддержкой </w:t>
      </w:r>
      <w:r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RAM</w:t>
      </w:r>
      <w:r w:rsidRPr="00633DFD">
        <w:rPr>
          <w:rFonts w:ascii="Times New Roman" w:hAnsi="Times New Roman"/>
          <w:color w:val="000000" w:themeColor="text1"/>
          <w:sz w:val="28"/>
        </w:rPr>
        <w:t xml:space="preserve"> являются процессоры </w:t>
      </w:r>
      <w:r w:rsidRPr="00633DFD">
        <w:rPr>
          <w:rFonts w:ascii="Times New Roman" w:hAnsi="Times New Roman"/>
          <w:color w:val="000000" w:themeColor="text1"/>
          <w:sz w:val="28"/>
          <w:lang w:val="en-US"/>
        </w:rPr>
        <w:t>Intel</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Xeon</w:t>
      </w:r>
      <w:r w:rsidRPr="00633DFD">
        <w:rPr>
          <w:rFonts w:ascii="Times New Roman" w:hAnsi="Times New Roman"/>
          <w:color w:val="000000" w:themeColor="text1"/>
          <w:sz w:val="28"/>
        </w:rPr>
        <w:t>. Для целей организации подойдёт любой процессор из этой серии.</w:t>
      </w:r>
    </w:p>
    <w:p w14:paraId="46EC206F" w14:textId="14204B00" w:rsidR="007D6DDA" w:rsidRPr="00633DFD" w:rsidRDefault="007D6DDA" w:rsidP="007D5859">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8 ГБ </w:t>
      </w:r>
      <w:r w:rsidRPr="00633DFD">
        <w:rPr>
          <w:rFonts w:ascii="Times New Roman" w:hAnsi="Times New Roman"/>
          <w:color w:val="000000" w:themeColor="text1"/>
          <w:sz w:val="28"/>
          <w:lang w:val="en-US"/>
        </w:rPr>
        <w:t>DDR</w:t>
      </w:r>
      <w:r w:rsidRPr="00633DFD">
        <w:rPr>
          <w:rFonts w:ascii="Times New Roman" w:hAnsi="Times New Roman"/>
          <w:color w:val="000000" w:themeColor="text1"/>
          <w:sz w:val="28"/>
        </w:rPr>
        <w:t xml:space="preserve">4 оперативной памяти </w:t>
      </w:r>
      <w:r w:rsidR="00CE2901" w:rsidRPr="00633DFD">
        <w:rPr>
          <w:rFonts w:ascii="Times New Roman" w:hAnsi="Times New Roman"/>
          <w:color w:val="000000" w:themeColor="text1"/>
          <w:sz w:val="28"/>
        </w:rPr>
        <w:t>хватит для стабильной работы сервера при ожидаемых нагрузках.</w:t>
      </w:r>
      <w:r w:rsidR="0069441C" w:rsidRPr="00633DFD">
        <w:rPr>
          <w:rFonts w:ascii="Times New Roman" w:hAnsi="Times New Roman"/>
          <w:color w:val="000000" w:themeColor="text1"/>
          <w:sz w:val="28"/>
        </w:rPr>
        <w:t xml:space="preserve"> </w:t>
      </w:r>
      <w:r w:rsidR="0069441C" w:rsidRPr="00633DFD">
        <w:rPr>
          <w:rFonts w:ascii="Times New Roman" w:hAnsi="Times New Roman"/>
          <w:color w:val="000000" w:themeColor="text1"/>
          <w:sz w:val="28"/>
          <w:lang w:val="en-US"/>
        </w:rPr>
        <w:t>HDD</w:t>
      </w:r>
      <w:r w:rsidR="0069441C" w:rsidRPr="00633DFD">
        <w:rPr>
          <w:rFonts w:ascii="Times New Roman" w:hAnsi="Times New Roman"/>
          <w:color w:val="000000" w:themeColor="text1"/>
          <w:sz w:val="28"/>
        </w:rPr>
        <w:t xml:space="preserve"> накопителя на 1000 ГБ достаточно для хранения необходимых данных.</w:t>
      </w:r>
    </w:p>
    <w:p w14:paraId="35EA06B5" w14:textId="22FAE825" w:rsidR="007C238A" w:rsidRPr="00633DFD" w:rsidRDefault="007C238A" w:rsidP="0093212E">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При сравнении готовых серверов, представленных на рынке, была выбрана модель </w:t>
      </w:r>
      <w:r w:rsidRPr="00633DFD">
        <w:rPr>
          <w:rFonts w:ascii="Times New Roman" w:hAnsi="Times New Roman"/>
          <w:color w:val="000000" w:themeColor="text1"/>
          <w:sz w:val="28"/>
          <w:lang w:val="en-US"/>
        </w:rPr>
        <w:t>Dell</w:t>
      </w:r>
      <w:r w:rsidRPr="00633DFD">
        <w:rPr>
          <w:rFonts w:ascii="Times New Roman" w:hAnsi="Times New Roman"/>
          <w:color w:val="000000" w:themeColor="text1"/>
          <w:sz w:val="28"/>
        </w:rPr>
        <w:t xml:space="preserve"> </w:t>
      </w:r>
      <w:r w:rsidRPr="00633DFD">
        <w:rPr>
          <w:rFonts w:ascii="Times New Roman" w:hAnsi="Times New Roman" w:cs="Times New Roman"/>
          <w:sz w:val="28"/>
          <w:szCs w:val="28"/>
        </w:rPr>
        <w:t>POWEREDGE T40</w:t>
      </w:r>
      <w:r w:rsidR="000336B6" w:rsidRPr="00633DFD">
        <w:rPr>
          <w:rFonts w:ascii="Times New Roman" w:hAnsi="Times New Roman" w:cs="Times New Roman"/>
          <w:sz w:val="28"/>
          <w:szCs w:val="28"/>
        </w:rPr>
        <w:t xml:space="preserve">. </w:t>
      </w:r>
    </w:p>
    <w:p w14:paraId="7FD37F91" w14:textId="322BD842" w:rsidR="00540B49" w:rsidRPr="00633DFD" w:rsidRDefault="00540B49" w:rsidP="0093212E">
      <w:pPr>
        <w:spacing w:after="0"/>
        <w:ind w:firstLine="708"/>
        <w:jc w:val="both"/>
        <w:rPr>
          <w:rFonts w:ascii="Times New Roman" w:hAnsi="Times New Roman"/>
          <w:color w:val="000000" w:themeColor="text1"/>
          <w:sz w:val="28"/>
        </w:rPr>
      </w:pPr>
      <w:r w:rsidRPr="00633DFD">
        <w:rPr>
          <w:rFonts w:ascii="Times New Roman" w:hAnsi="Times New Roman"/>
          <w:color w:val="000000" w:themeColor="text1"/>
          <w:sz w:val="28"/>
        </w:rPr>
        <w:t xml:space="preserve">Станция </w:t>
      </w:r>
      <w:r w:rsidR="005F3999" w:rsidRPr="00633DFD">
        <w:rPr>
          <w:rFonts w:ascii="Times New Roman" w:hAnsi="Times New Roman" w:cs="Times New Roman"/>
          <w:sz w:val="28"/>
          <w:szCs w:val="28"/>
        </w:rPr>
        <w:t>POWEREDGE T40</w:t>
      </w:r>
      <w:r w:rsidRPr="00633DFD">
        <w:rPr>
          <w:rFonts w:ascii="Times New Roman" w:hAnsi="Times New Roman"/>
          <w:color w:val="000000" w:themeColor="text1"/>
          <w:sz w:val="28"/>
        </w:rPr>
        <w:t xml:space="preserve"> обладает следующими характеристиками:</w:t>
      </w:r>
    </w:p>
    <w:p w14:paraId="6FD1D795" w14:textId="3F35AB34" w:rsidR="00540B49" w:rsidRPr="00633DFD" w:rsidRDefault="00540B49" w:rsidP="008F170B">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процессор </w:t>
      </w:r>
      <w:r w:rsidR="0012694F" w:rsidRPr="00633DFD">
        <w:rPr>
          <w:rFonts w:ascii="Times New Roman" w:hAnsi="Times New Roman"/>
          <w:color w:val="000000" w:themeColor="text1"/>
          <w:sz w:val="28"/>
          <w:lang w:val="en-US"/>
        </w:rPr>
        <w:t>I</w:t>
      </w:r>
      <w:r w:rsidRPr="00633DFD">
        <w:rPr>
          <w:rFonts w:ascii="Times New Roman" w:hAnsi="Times New Roman"/>
          <w:color w:val="000000" w:themeColor="text1"/>
          <w:sz w:val="28"/>
          <w:lang w:val="en-US"/>
        </w:rPr>
        <w:t>ntel</w:t>
      </w:r>
      <w:r w:rsidRPr="00633DFD">
        <w:rPr>
          <w:rFonts w:ascii="Times New Roman" w:hAnsi="Times New Roman"/>
          <w:color w:val="000000" w:themeColor="text1"/>
          <w:sz w:val="28"/>
        </w:rPr>
        <w:t xml:space="preserve"> </w:t>
      </w:r>
      <w:r w:rsidR="0012694F" w:rsidRPr="00633DFD">
        <w:rPr>
          <w:rFonts w:ascii="Times New Roman" w:hAnsi="Times New Roman"/>
          <w:color w:val="000000" w:themeColor="text1"/>
          <w:sz w:val="28"/>
          <w:lang w:val="en-US"/>
        </w:rPr>
        <w:t>Xeon</w:t>
      </w:r>
      <w:r w:rsidRPr="00633DFD">
        <w:rPr>
          <w:rFonts w:ascii="Times New Roman" w:hAnsi="Times New Roman"/>
          <w:color w:val="000000" w:themeColor="text1"/>
          <w:sz w:val="28"/>
        </w:rPr>
        <w:t xml:space="preserve"> </w:t>
      </w:r>
      <w:r w:rsidR="007A2C29" w:rsidRPr="00633DFD">
        <w:rPr>
          <w:rFonts w:ascii="Times New Roman" w:hAnsi="Times New Roman"/>
          <w:color w:val="000000" w:themeColor="text1"/>
          <w:sz w:val="28"/>
          <w:lang w:val="en-US"/>
        </w:rPr>
        <w:t>E</w:t>
      </w:r>
      <w:r w:rsidR="007A2C29" w:rsidRPr="00633DFD">
        <w:rPr>
          <w:rFonts w:ascii="Times New Roman" w:hAnsi="Times New Roman"/>
          <w:color w:val="000000" w:themeColor="text1"/>
          <w:sz w:val="28"/>
        </w:rPr>
        <w:t>-2224</w:t>
      </w:r>
      <w:r w:rsidR="007A2C29" w:rsidRPr="00633DFD">
        <w:rPr>
          <w:rFonts w:ascii="Times New Roman" w:hAnsi="Times New Roman"/>
          <w:color w:val="000000" w:themeColor="text1"/>
          <w:sz w:val="28"/>
          <w:lang w:val="en-US"/>
        </w:rPr>
        <w:t>G</w:t>
      </w:r>
      <w:r w:rsidRPr="00633DFD">
        <w:rPr>
          <w:rFonts w:ascii="Times New Roman" w:hAnsi="Times New Roman"/>
          <w:color w:val="000000" w:themeColor="text1"/>
          <w:sz w:val="28"/>
        </w:rPr>
        <w:t>;</w:t>
      </w:r>
    </w:p>
    <w:p w14:paraId="60485D59" w14:textId="033886A2" w:rsidR="00540B49" w:rsidRPr="00633DFD" w:rsidRDefault="00540B49" w:rsidP="008F170B">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оперативная память </w:t>
      </w:r>
      <w:r w:rsidRPr="00633DFD">
        <w:rPr>
          <w:rFonts w:ascii="Times New Roman" w:hAnsi="Times New Roman"/>
          <w:color w:val="000000" w:themeColor="text1"/>
          <w:sz w:val="28"/>
          <w:lang w:val="en-US"/>
        </w:rPr>
        <w:t>DDR</w:t>
      </w:r>
      <w:r w:rsidRPr="00633DFD">
        <w:rPr>
          <w:rFonts w:ascii="Times New Roman" w:hAnsi="Times New Roman"/>
          <w:color w:val="000000" w:themeColor="text1"/>
          <w:sz w:val="28"/>
        </w:rPr>
        <w:t>4</w:t>
      </w:r>
      <w:r w:rsidR="00E10D5F" w:rsidRPr="00633DFD">
        <w:rPr>
          <w:rFonts w:ascii="Times New Roman" w:hAnsi="Times New Roman"/>
          <w:color w:val="000000" w:themeColor="text1"/>
          <w:sz w:val="28"/>
        </w:rPr>
        <w:t xml:space="preserve"> </w:t>
      </w:r>
      <w:r w:rsidR="00E10D5F" w:rsidRPr="00633DFD">
        <w:rPr>
          <w:rFonts w:ascii="Times New Roman" w:hAnsi="Times New Roman"/>
          <w:color w:val="000000" w:themeColor="text1"/>
          <w:sz w:val="28"/>
          <w:lang w:val="en-US"/>
        </w:rPr>
        <w:t>ECC</w:t>
      </w:r>
      <w:r w:rsidRPr="00633DFD">
        <w:rPr>
          <w:rFonts w:ascii="Times New Roman" w:hAnsi="Times New Roman"/>
          <w:color w:val="000000" w:themeColor="text1"/>
          <w:sz w:val="28"/>
        </w:rPr>
        <w:t xml:space="preserve"> 8 ГБ;</w:t>
      </w:r>
    </w:p>
    <w:p w14:paraId="533200AA" w14:textId="77777777" w:rsidR="00540B49" w:rsidRPr="00633DFD" w:rsidRDefault="00540B49" w:rsidP="004F74AC">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накопитель </w:t>
      </w:r>
      <w:r w:rsidRPr="00633DFD">
        <w:rPr>
          <w:rFonts w:ascii="Times New Roman" w:hAnsi="Times New Roman"/>
          <w:color w:val="000000" w:themeColor="text1"/>
          <w:sz w:val="28"/>
          <w:lang w:val="en-US"/>
        </w:rPr>
        <w:t>HDD</w:t>
      </w:r>
      <w:r w:rsidRPr="00633DFD">
        <w:rPr>
          <w:rFonts w:ascii="Times New Roman" w:hAnsi="Times New Roman"/>
          <w:color w:val="000000" w:themeColor="text1"/>
          <w:sz w:val="28"/>
        </w:rPr>
        <w:t xml:space="preserve"> 1000 ГБ;</w:t>
      </w:r>
    </w:p>
    <w:p w14:paraId="19B59086" w14:textId="75644A84" w:rsidR="00540B49" w:rsidRDefault="00540B49" w:rsidP="004F74AC">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графический адаптер </w:t>
      </w:r>
      <w:r w:rsidRPr="00633DFD">
        <w:rPr>
          <w:rFonts w:ascii="Times New Roman" w:hAnsi="Times New Roman"/>
          <w:color w:val="000000" w:themeColor="text1"/>
          <w:sz w:val="28"/>
          <w:lang w:val="en-US"/>
        </w:rPr>
        <w:t>Intel</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UHD</w:t>
      </w:r>
      <w:r w:rsidRPr="00633DFD">
        <w:rPr>
          <w:rFonts w:ascii="Times New Roman" w:hAnsi="Times New Roman"/>
          <w:color w:val="000000" w:themeColor="text1"/>
          <w:sz w:val="28"/>
        </w:rPr>
        <w:t xml:space="preserve"> </w:t>
      </w:r>
      <w:r w:rsidRPr="00633DFD">
        <w:rPr>
          <w:rFonts w:ascii="Times New Roman" w:hAnsi="Times New Roman"/>
          <w:color w:val="000000" w:themeColor="text1"/>
          <w:sz w:val="28"/>
          <w:lang w:val="en-US"/>
        </w:rPr>
        <w:t>Graphics</w:t>
      </w:r>
      <w:r w:rsidRPr="00633DFD">
        <w:rPr>
          <w:rFonts w:ascii="Times New Roman" w:hAnsi="Times New Roman"/>
          <w:color w:val="000000" w:themeColor="text1"/>
          <w:sz w:val="28"/>
        </w:rPr>
        <w:t xml:space="preserve"> </w:t>
      </w:r>
      <w:r w:rsidR="00F6160B" w:rsidRPr="00633DFD">
        <w:rPr>
          <w:rFonts w:ascii="Times New Roman" w:hAnsi="Times New Roman"/>
          <w:color w:val="000000" w:themeColor="text1"/>
          <w:sz w:val="28"/>
          <w:lang w:val="en-US"/>
        </w:rPr>
        <w:t>P</w:t>
      </w:r>
      <w:r w:rsidR="00F61BF3" w:rsidRPr="00633DFD">
        <w:rPr>
          <w:rFonts w:ascii="Times New Roman" w:hAnsi="Times New Roman"/>
          <w:color w:val="000000" w:themeColor="text1"/>
          <w:sz w:val="28"/>
        </w:rPr>
        <w:t>630.</w:t>
      </w:r>
      <w:r w:rsidR="00B31B00" w:rsidRPr="00633DFD">
        <w:rPr>
          <w:rFonts w:ascii="Times New Roman" w:hAnsi="Times New Roman"/>
          <w:color w:val="000000" w:themeColor="text1"/>
          <w:sz w:val="28"/>
        </w:rPr>
        <w:t xml:space="preserve"> </w:t>
      </w:r>
    </w:p>
    <w:p w14:paraId="238BAC8E" w14:textId="77777777" w:rsidR="00777CA7" w:rsidRPr="00633DFD" w:rsidRDefault="00777CA7" w:rsidP="004F74AC">
      <w:pPr>
        <w:spacing w:after="0"/>
        <w:ind w:left="708"/>
        <w:jc w:val="both"/>
        <w:rPr>
          <w:rFonts w:ascii="Times New Roman" w:hAnsi="Times New Roman"/>
          <w:color w:val="000000" w:themeColor="text1"/>
          <w:sz w:val="28"/>
        </w:rPr>
      </w:pPr>
    </w:p>
    <w:p w14:paraId="65761562" w14:textId="06FFFE49" w:rsidR="00540B49" w:rsidRPr="00540B49" w:rsidRDefault="00540B49" w:rsidP="007D5859">
      <w:pPr>
        <w:pStyle w:val="2"/>
        <w:jc w:val="both"/>
        <w:rPr>
          <w:rFonts w:ascii="Times New Roman" w:hAnsi="Times New Roman"/>
          <w:b/>
          <w:bCs/>
          <w:color w:val="000000" w:themeColor="text1"/>
          <w:sz w:val="28"/>
          <w:highlight w:val="yellow"/>
        </w:rPr>
      </w:pPr>
      <w:r w:rsidRPr="003161F5">
        <w:rPr>
          <w:rFonts w:ascii="Times New Roman" w:hAnsi="Times New Roman"/>
          <w:b/>
          <w:bCs/>
          <w:color w:val="000000" w:themeColor="text1"/>
          <w:sz w:val="28"/>
        </w:rPr>
        <w:t>3.</w:t>
      </w:r>
      <w:r w:rsidR="00446A5C">
        <w:rPr>
          <w:rFonts w:ascii="Times New Roman" w:hAnsi="Times New Roman"/>
          <w:b/>
          <w:bCs/>
          <w:color w:val="000000" w:themeColor="text1"/>
          <w:sz w:val="28"/>
        </w:rPr>
        <w:t>5</w:t>
      </w:r>
      <w:r w:rsidRPr="003161F5">
        <w:rPr>
          <w:rFonts w:ascii="Times New Roman" w:hAnsi="Times New Roman"/>
          <w:b/>
          <w:bCs/>
          <w:color w:val="000000" w:themeColor="text1"/>
          <w:sz w:val="28"/>
        </w:rPr>
        <w:t xml:space="preserve"> Обоснование выбора </w:t>
      </w:r>
      <w:r w:rsidR="0091381C" w:rsidRPr="003161F5">
        <w:rPr>
          <w:rFonts w:ascii="Times New Roman" w:hAnsi="Times New Roman"/>
          <w:b/>
          <w:bCs/>
          <w:color w:val="000000" w:themeColor="text1"/>
          <w:sz w:val="28"/>
        </w:rPr>
        <w:t>чёрно-белого принтера А4</w:t>
      </w:r>
    </w:p>
    <w:p w14:paraId="7E1F2CFC" w14:textId="77777777" w:rsidR="00540B49" w:rsidRPr="00540B49" w:rsidRDefault="00540B49" w:rsidP="007D5859">
      <w:pPr>
        <w:spacing w:after="0"/>
        <w:rPr>
          <w:rFonts w:ascii="Times New Roman" w:hAnsi="Times New Roman" w:cs="Times New Roman"/>
          <w:sz w:val="28"/>
          <w:szCs w:val="28"/>
          <w:highlight w:val="yellow"/>
        </w:rPr>
      </w:pPr>
    </w:p>
    <w:p w14:paraId="0D0DBE54" w14:textId="6D07267A" w:rsidR="00540B49" w:rsidRPr="00540B49" w:rsidRDefault="00A632DB" w:rsidP="007D5859">
      <w:pPr>
        <w:spacing w:after="0"/>
        <w:ind w:firstLine="708"/>
        <w:jc w:val="both"/>
        <w:rPr>
          <w:rFonts w:ascii="Times New Roman" w:hAnsi="Times New Roman" w:cs="Times New Roman"/>
          <w:sz w:val="28"/>
          <w:szCs w:val="28"/>
          <w:highlight w:val="yellow"/>
        </w:rPr>
      </w:pPr>
      <w:r w:rsidRPr="00165633">
        <w:rPr>
          <w:rFonts w:ascii="Times New Roman" w:hAnsi="Times New Roman" w:cs="Times New Roman"/>
          <w:sz w:val="28"/>
          <w:szCs w:val="28"/>
        </w:rPr>
        <w:t>После ис</w:t>
      </w:r>
      <w:r w:rsidR="00540B49" w:rsidRPr="00165633">
        <w:rPr>
          <w:rFonts w:ascii="Times New Roman" w:hAnsi="Times New Roman" w:cs="Times New Roman"/>
          <w:sz w:val="28"/>
          <w:szCs w:val="28"/>
        </w:rPr>
        <w:t xml:space="preserve">следования рынка принтеров выбор пал на </w:t>
      </w:r>
      <w:r w:rsidR="0022593E" w:rsidRPr="00165633">
        <w:rPr>
          <w:rFonts w:ascii="Times New Roman" w:hAnsi="Times New Roman" w:cs="Times New Roman"/>
          <w:sz w:val="28"/>
          <w:szCs w:val="28"/>
          <w:lang w:val="en-US"/>
        </w:rPr>
        <w:t>Pantum</w:t>
      </w:r>
      <w:r w:rsidR="0022593E" w:rsidRPr="00165633">
        <w:rPr>
          <w:rFonts w:ascii="Times New Roman" w:hAnsi="Times New Roman" w:cs="Times New Roman"/>
          <w:sz w:val="28"/>
          <w:szCs w:val="28"/>
        </w:rPr>
        <w:t xml:space="preserve"> </w:t>
      </w:r>
      <w:r w:rsidR="0022593E" w:rsidRPr="00165633">
        <w:rPr>
          <w:rFonts w:ascii="Times New Roman" w:hAnsi="Times New Roman" w:cs="Times New Roman"/>
          <w:sz w:val="28"/>
          <w:szCs w:val="28"/>
          <w:lang w:val="en-US"/>
        </w:rPr>
        <w:t>P</w:t>
      </w:r>
      <w:r w:rsidR="0022593E" w:rsidRPr="00165633">
        <w:rPr>
          <w:rFonts w:ascii="Times New Roman" w:hAnsi="Times New Roman" w:cs="Times New Roman"/>
          <w:sz w:val="28"/>
          <w:szCs w:val="28"/>
        </w:rPr>
        <w:t>3010</w:t>
      </w:r>
      <w:r w:rsidR="0022593E" w:rsidRPr="00165633">
        <w:rPr>
          <w:rFonts w:ascii="Times New Roman" w:hAnsi="Times New Roman" w:cs="Times New Roman"/>
          <w:sz w:val="28"/>
          <w:szCs w:val="28"/>
          <w:lang w:val="en-US"/>
        </w:rPr>
        <w:t>DW</w:t>
      </w:r>
      <w:r w:rsidR="00540B49" w:rsidRPr="00165633">
        <w:rPr>
          <w:rFonts w:ascii="Times New Roman" w:hAnsi="Times New Roman" w:cs="Times New Roman"/>
          <w:sz w:val="28"/>
          <w:szCs w:val="28"/>
        </w:rPr>
        <w:t>. Он имеет среднюю стоимость $</w:t>
      </w:r>
      <w:r w:rsidR="004D6378" w:rsidRPr="00165633">
        <w:rPr>
          <w:rFonts w:ascii="Times New Roman" w:hAnsi="Times New Roman" w:cs="Times New Roman"/>
          <w:sz w:val="28"/>
          <w:szCs w:val="28"/>
        </w:rPr>
        <w:t>150</w:t>
      </w:r>
      <w:r w:rsidR="00540B49" w:rsidRPr="00165633">
        <w:rPr>
          <w:rFonts w:ascii="Times New Roman" w:hAnsi="Times New Roman" w:cs="Times New Roman"/>
          <w:sz w:val="28"/>
          <w:szCs w:val="28"/>
        </w:rPr>
        <w:t xml:space="preserve">. </w:t>
      </w:r>
      <w:r w:rsidR="00FC5D53" w:rsidRPr="00165633">
        <w:rPr>
          <w:rFonts w:ascii="Times New Roman" w:hAnsi="Times New Roman" w:cs="Times New Roman"/>
          <w:sz w:val="28"/>
          <w:szCs w:val="28"/>
          <w:lang w:val="en-US"/>
        </w:rPr>
        <w:t>Pantum</w:t>
      </w:r>
      <w:r w:rsidR="00FC5D53" w:rsidRPr="00165633">
        <w:rPr>
          <w:rFonts w:ascii="Times New Roman" w:hAnsi="Times New Roman" w:cs="Times New Roman"/>
          <w:sz w:val="28"/>
          <w:szCs w:val="28"/>
        </w:rPr>
        <w:t xml:space="preserve"> </w:t>
      </w:r>
      <w:r w:rsidR="00FC5D53" w:rsidRPr="00165633">
        <w:rPr>
          <w:rFonts w:ascii="Times New Roman" w:hAnsi="Times New Roman" w:cs="Times New Roman"/>
          <w:sz w:val="28"/>
          <w:szCs w:val="28"/>
          <w:lang w:val="en-US"/>
        </w:rPr>
        <w:t>P</w:t>
      </w:r>
      <w:r w:rsidR="00FC5D53" w:rsidRPr="00165633">
        <w:rPr>
          <w:rFonts w:ascii="Times New Roman" w:hAnsi="Times New Roman" w:cs="Times New Roman"/>
          <w:sz w:val="28"/>
          <w:szCs w:val="28"/>
        </w:rPr>
        <w:t>3010</w:t>
      </w:r>
      <w:r w:rsidR="00FC5D53" w:rsidRPr="00165633">
        <w:rPr>
          <w:rFonts w:ascii="Times New Roman" w:hAnsi="Times New Roman" w:cs="Times New Roman"/>
          <w:sz w:val="28"/>
          <w:szCs w:val="28"/>
          <w:lang w:val="en-US"/>
        </w:rPr>
        <w:t>DW</w:t>
      </w:r>
      <w:r w:rsidR="00540B49" w:rsidRPr="00165633">
        <w:rPr>
          <w:rFonts w:ascii="Times New Roman" w:hAnsi="Times New Roman" w:cs="Times New Roman"/>
          <w:sz w:val="28"/>
          <w:szCs w:val="28"/>
        </w:rPr>
        <w:t xml:space="preserve"> является </w:t>
      </w:r>
      <w:r w:rsidR="00851839" w:rsidRPr="00165633">
        <w:rPr>
          <w:rFonts w:ascii="Times New Roman" w:hAnsi="Times New Roman" w:cs="Times New Roman"/>
          <w:sz w:val="28"/>
          <w:szCs w:val="28"/>
        </w:rPr>
        <w:t>лазерным</w:t>
      </w:r>
      <w:r w:rsidR="00540B49" w:rsidRPr="00165633">
        <w:rPr>
          <w:rFonts w:ascii="Times New Roman" w:hAnsi="Times New Roman" w:cs="Times New Roman"/>
          <w:sz w:val="28"/>
          <w:szCs w:val="28"/>
        </w:rPr>
        <w:t xml:space="preserve"> цветным принтером</w:t>
      </w:r>
      <w:r w:rsidR="00540B49" w:rsidRPr="007C4814">
        <w:rPr>
          <w:rFonts w:ascii="Times New Roman" w:hAnsi="Times New Roman" w:cs="Times New Roman"/>
          <w:sz w:val="28"/>
          <w:szCs w:val="28"/>
        </w:rPr>
        <w:t xml:space="preserve">, печатающим формат </w:t>
      </w:r>
      <w:r w:rsidR="00540B49" w:rsidRPr="007C4814">
        <w:rPr>
          <w:rFonts w:ascii="Times New Roman" w:hAnsi="Times New Roman" w:cs="Times New Roman"/>
          <w:sz w:val="28"/>
          <w:szCs w:val="28"/>
          <w:lang w:val="en-US"/>
        </w:rPr>
        <w:t>A</w:t>
      </w:r>
      <w:r w:rsidR="00851839" w:rsidRPr="007C4814">
        <w:rPr>
          <w:rFonts w:ascii="Times New Roman" w:hAnsi="Times New Roman" w:cs="Times New Roman"/>
          <w:sz w:val="28"/>
          <w:szCs w:val="28"/>
        </w:rPr>
        <w:t>4, что отлично подходит для нужд нашей организации</w:t>
      </w:r>
      <w:r w:rsidR="007C4814" w:rsidRPr="007C4814">
        <w:rPr>
          <w:rFonts w:ascii="Times New Roman" w:hAnsi="Times New Roman" w:cs="Times New Roman"/>
          <w:sz w:val="28"/>
          <w:szCs w:val="28"/>
        </w:rPr>
        <w:t>.</w:t>
      </w:r>
    </w:p>
    <w:p w14:paraId="634B5CE1" w14:textId="77777777" w:rsidR="00540B49" w:rsidRPr="007C4814" w:rsidRDefault="00540B49" w:rsidP="007D5859">
      <w:pPr>
        <w:spacing w:after="0"/>
        <w:ind w:firstLine="708"/>
        <w:jc w:val="both"/>
        <w:rPr>
          <w:rFonts w:ascii="Times New Roman" w:hAnsi="Times New Roman" w:cs="Times New Roman"/>
          <w:sz w:val="28"/>
          <w:szCs w:val="28"/>
        </w:rPr>
      </w:pPr>
      <w:r w:rsidRPr="007C4814">
        <w:rPr>
          <w:rFonts w:ascii="Times New Roman" w:hAnsi="Times New Roman" w:cs="Times New Roman"/>
          <w:sz w:val="28"/>
          <w:szCs w:val="28"/>
        </w:rPr>
        <w:t xml:space="preserve">Для подключения принтер имеет порт </w:t>
      </w:r>
      <w:proofErr w:type="spellStart"/>
      <w:r w:rsidRPr="007C4814">
        <w:rPr>
          <w:rFonts w:ascii="Times New Roman" w:hAnsi="Times New Roman" w:cs="Times New Roman"/>
          <w:sz w:val="28"/>
          <w:szCs w:val="28"/>
          <w:lang w:val="en-US"/>
        </w:rPr>
        <w:t>Ehternet</w:t>
      </w:r>
      <w:proofErr w:type="spellEnd"/>
      <w:r w:rsidRPr="007C4814">
        <w:rPr>
          <w:rFonts w:ascii="Times New Roman" w:hAnsi="Times New Roman" w:cs="Times New Roman"/>
          <w:sz w:val="28"/>
          <w:szCs w:val="28"/>
        </w:rPr>
        <w:t>, что даёт возможность подключать принтер не к компьютеру, а к сети, предоставляя доступ для удалённого использования всем рабочим станциям внутри сети.</w:t>
      </w:r>
    </w:p>
    <w:p w14:paraId="5D36FEB3" w14:textId="13591BD9" w:rsidR="00540B49" w:rsidRDefault="00540B49" w:rsidP="007D5859">
      <w:pPr>
        <w:spacing w:after="0"/>
        <w:ind w:firstLine="708"/>
        <w:jc w:val="both"/>
        <w:rPr>
          <w:rFonts w:ascii="Times New Roman" w:hAnsi="Times New Roman" w:cs="Times New Roman"/>
          <w:sz w:val="28"/>
          <w:szCs w:val="28"/>
        </w:rPr>
      </w:pPr>
      <w:r w:rsidRPr="007C4814">
        <w:rPr>
          <w:rFonts w:ascii="Times New Roman" w:hAnsi="Times New Roman" w:cs="Times New Roman"/>
          <w:sz w:val="28"/>
          <w:szCs w:val="28"/>
        </w:rPr>
        <w:t xml:space="preserve">Также имеется возможность подключения по беспроводному интерфейсу </w:t>
      </w:r>
      <w:proofErr w:type="spellStart"/>
      <w:r w:rsidRPr="007C4814">
        <w:rPr>
          <w:rFonts w:ascii="Times New Roman" w:hAnsi="Times New Roman" w:cs="Times New Roman"/>
          <w:sz w:val="28"/>
          <w:szCs w:val="28"/>
          <w:lang w:val="en-US"/>
        </w:rPr>
        <w:t>WiFi</w:t>
      </w:r>
      <w:proofErr w:type="spellEnd"/>
      <w:r w:rsidRPr="007C4814">
        <w:rPr>
          <w:rFonts w:ascii="Times New Roman" w:hAnsi="Times New Roman" w:cs="Times New Roman"/>
          <w:sz w:val="28"/>
          <w:szCs w:val="28"/>
        </w:rPr>
        <w:t xml:space="preserve"> 802.11 </w:t>
      </w:r>
      <w:r w:rsidRPr="007C4814">
        <w:rPr>
          <w:rFonts w:ascii="Times New Roman" w:hAnsi="Times New Roman" w:cs="Times New Roman"/>
          <w:sz w:val="28"/>
          <w:szCs w:val="28"/>
          <w:lang w:val="en-US"/>
        </w:rPr>
        <w:t>b</w:t>
      </w:r>
      <w:r w:rsidRPr="007C4814">
        <w:rPr>
          <w:rFonts w:ascii="Times New Roman" w:hAnsi="Times New Roman" w:cs="Times New Roman"/>
          <w:sz w:val="28"/>
          <w:szCs w:val="28"/>
        </w:rPr>
        <w:t>/</w:t>
      </w:r>
      <w:r w:rsidRPr="007C4814">
        <w:rPr>
          <w:rFonts w:ascii="Times New Roman" w:hAnsi="Times New Roman" w:cs="Times New Roman"/>
          <w:sz w:val="28"/>
          <w:szCs w:val="28"/>
          <w:lang w:val="en-US"/>
        </w:rPr>
        <w:t>g</w:t>
      </w:r>
      <w:r w:rsidRPr="007C4814">
        <w:rPr>
          <w:rFonts w:ascii="Times New Roman" w:hAnsi="Times New Roman" w:cs="Times New Roman"/>
          <w:sz w:val="28"/>
          <w:szCs w:val="28"/>
        </w:rPr>
        <w:t>/</w:t>
      </w:r>
      <w:r w:rsidRPr="007C4814">
        <w:rPr>
          <w:rFonts w:ascii="Times New Roman" w:hAnsi="Times New Roman" w:cs="Times New Roman"/>
          <w:sz w:val="28"/>
          <w:szCs w:val="28"/>
          <w:lang w:val="en-US"/>
        </w:rPr>
        <w:t>n</w:t>
      </w:r>
      <w:r w:rsidRPr="007C4814">
        <w:rPr>
          <w:rFonts w:ascii="Times New Roman" w:hAnsi="Times New Roman" w:cs="Times New Roman"/>
          <w:sz w:val="28"/>
          <w:szCs w:val="28"/>
        </w:rPr>
        <w:t>.</w:t>
      </w:r>
    </w:p>
    <w:p w14:paraId="5C8E18C4" w14:textId="5258F53D" w:rsidR="00EC3EB3" w:rsidRDefault="00EC3EB3" w:rsidP="007D5859">
      <w:pPr>
        <w:spacing w:after="0"/>
        <w:jc w:val="both"/>
        <w:rPr>
          <w:rFonts w:ascii="Times New Roman" w:hAnsi="Times New Roman" w:cs="Times New Roman"/>
          <w:sz w:val="28"/>
          <w:szCs w:val="28"/>
        </w:rPr>
      </w:pPr>
    </w:p>
    <w:p w14:paraId="0A2374E3" w14:textId="7449118A" w:rsidR="00EC3EB3" w:rsidRPr="00633DFD" w:rsidRDefault="00EC3EB3" w:rsidP="007D5859">
      <w:pPr>
        <w:pStyle w:val="2"/>
        <w:jc w:val="both"/>
        <w:rPr>
          <w:rFonts w:ascii="Times New Roman" w:hAnsi="Times New Roman"/>
          <w:b/>
          <w:bCs/>
          <w:color w:val="000000" w:themeColor="text1"/>
          <w:sz w:val="28"/>
        </w:rPr>
      </w:pPr>
      <w:r w:rsidRPr="00633DFD">
        <w:rPr>
          <w:rFonts w:ascii="Times New Roman" w:hAnsi="Times New Roman"/>
          <w:b/>
          <w:bCs/>
          <w:color w:val="000000" w:themeColor="text1"/>
          <w:sz w:val="28"/>
        </w:rPr>
        <w:t>3.</w:t>
      </w:r>
      <w:r w:rsidR="005C0401" w:rsidRPr="00633DFD">
        <w:rPr>
          <w:rFonts w:ascii="Times New Roman" w:hAnsi="Times New Roman"/>
          <w:b/>
          <w:bCs/>
          <w:color w:val="000000" w:themeColor="text1"/>
          <w:sz w:val="28"/>
        </w:rPr>
        <w:t>6</w:t>
      </w:r>
      <w:r w:rsidRPr="00633DFD">
        <w:rPr>
          <w:rFonts w:ascii="Times New Roman" w:hAnsi="Times New Roman"/>
          <w:b/>
          <w:bCs/>
          <w:color w:val="000000" w:themeColor="text1"/>
          <w:sz w:val="28"/>
        </w:rPr>
        <w:t xml:space="preserve"> Обоснование выбора </w:t>
      </w:r>
      <w:r w:rsidR="00ED4052" w:rsidRPr="00633DFD">
        <w:rPr>
          <w:rFonts w:ascii="Times New Roman" w:hAnsi="Times New Roman"/>
          <w:b/>
          <w:bCs/>
          <w:color w:val="000000" w:themeColor="text1"/>
          <w:sz w:val="28"/>
        </w:rPr>
        <w:t>системы видеонаблюдения</w:t>
      </w:r>
    </w:p>
    <w:p w14:paraId="0D47E05D" w14:textId="77777777" w:rsidR="00EC3EB3" w:rsidRPr="00EC3EB3" w:rsidRDefault="00EC3EB3" w:rsidP="007D5859">
      <w:pPr>
        <w:spacing w:after="0"/>
        <w:rPr>
          <w:rFonts w:ascii="Times New Roman" w:hAnsi="Times New Roman" w:cs="Times New Roman"/>
          <w:sz w:val="28"/>
          <w:szCs w:val="28"/>
          <w:highlight w:val="magenta"/>
        </w:rPr>
      </w:pPr>
    </w:p>
    <w:p w14:paraId="4BA36A21" w14:textId="33E461FA" w:rsidR="002C0586" w:rsidRPr="005F1605" w:rsidRDefault="00273AF9" w:rsidP="002C0586">
      <w:pPr>
        <w:spacing w:after="0"/>
        <w:ind w:firstLine="708"/>
        <w:jc w:val="both"/>
        <w:rPr>
          <w:rFonts w:ascii="Times New Roman" w:hAnsi="Times New Roman" w:cs="Times New Roman"/>
          <w:sz w:val="28"/>
          <w:szCs w:val="28"/>
        </w:rPr>
      </w:pPr>
      <w:r w:rsidRPr="0097448A">
        <w:rPr>
          <w:rFonts w:ascii="Times New Roman" w:hAnsi="Times New Roman" w:cs="Times New Roman"/>
          <w:sz w:val="28"/>
          <w:szCs w:val="28"/>
        </w:rPr>
        <w:t>При изучении рынка систем видеонаблюден</w:t>
      </w:r>
      <w:r w:rsidR="002726E8">
        <w:rPr>
          <w:rFonts w:ascii="Times New Roman" w:hAnsi="Times New Roman" w:cs="Times New Roman"/>
          <w:sz w:val="28"/>
          <w:szCs w:val="28"/>
        </w:rPr>
        <w:t>ия стало понятно, что с одинако</w:t>
      </w:r>
      <w:r w:rsidR="007D2BB3">
        <w:rPr>
          <w:rFonts w:ascii="Times New Roman" w:hAnsi="Times New Roman" w:cs="Times New Roman"/>
          <w:sz w:val="28"/>
          <w:szCs w:val="28"/>
        </w:rPr>
        <w:t>в</w:t>
      </w:r>
      <w:r w:rsidR="002726E8">
        <w:rPr>
          <w:rFonts w:ascii="Times New Roman" w:hAnsi="Times New Roman" w:cs="Times New Roman"/>
          <w:sz w:val="28"/>
          <w:szCs w:val="28"/>
        </w:rPr>
        <w:t>ы</w:t>
      </w:r>
      <w:r w:rsidRPr="0097448A">
        <w:rPr>
          <w:rFonts w:ascii="Times New Roman" w:hAnsi="Times New Roman" w:cs="Times New Roman"/>
          <w:sz w:val="28"/>
          <w:szCs w:val="28"/>
        </w:rPr>
        <w:t xml:space="preserve">м успехом можно использовать как систему типа </w:t>
      </w:r>
      <w:r w:rsidRPr="0097448A">
        <w:rPr>
          <w:rFonts w:ascii="Times New Roman" w:hAnsi="Times New Roman" w:cs="Times New Roman"/>
          <w:sz w:val="28"/>
          <w:szCs w:val="28"/>
          <w:lang w:val="en-US"/>
        </w:rPr>
        <w:t>DVR</w:t>
      </w:r>
      <w:r w:rsidRPr="0097448A">
        <w:rPr>
          <w:rFonts w:ascii="Times New Roman" w:hAnsi="Times New Roman" w:cs="Times New Roman"/>
          <w:sz w:val="28"/>
          <w:szCs w:val="28"/>
        </w:rPr>
        <w:t xml:space="preserve">, так и </w:t>
      </w:r>
      <w:r w:rsidRPr="0097448A">
        <w:rPr>
          <w:rFonts w:ascii="Times New Roman" w:hAnsi="Times New Roman" w:cs="Times New Roman"/>
          <w:sz w:val="28"/>
          <w:szCs w:val="28"/>
        </w:rPr>
        <w:lastRenderedPageBreak/>
        <w:t xml:space="preserve">систему типа </w:t>
      </w:r>
      <w:r w:rsidRPr="0097448A">
        <w:rPr>
          <w:rFonts w:ascii="Times New Roman" w:hAnsi="Times New Roman" w:cs="Times New Roman"/>
          <w:sz w:val="28"/>
          <w:szCs w:val="28"/>
          <w:lang w:val="en-US"/>
        </w:rPr>
        <w:t>NVR</w:t>
      </w:r>
      <w:r w:rsidRPr="0097448A">
        <w:rPr>
          <w:rFonts w:ascii="Times New Roman" w:hAnsi="Times New Roman" w:cs="Times New Roman"/>
          <w:sz w:val="28"/>
          <w:szCs w:val="28"/>
        </w:rPr>
        <w:t>. При использовании системы любого из этих типов можно добиться одинакового результата, однако</w:t>
      </w:r>
      <w:r w:rsidR="00264848" w:rsidRPr="0097448A">
        <w:rPr>
          <w:rFonts w:ascii="Times New Roman" w:hAnsi="Times New Roman" w:cs="Times New Roman"/>
          <w:sz w:val="28"/>
          <w:szCs w:val="28"/>
        </w:rPr>
        <w:t xml:space="preserve"> </w:t>
      </w:r>
      <w:r w:rsidR="00264848" w:rsidRPr="0097448A">
        <w:rPr>
          <w:rFonts w:ascii="Times New Roman" w:hAnsi="Times New Roman" w:cs="Times New Roman"/>
          <w:sz w:val="28"/>
          <w:szCs w:val="28"/>
          <w:lang w:val="en-US"/>
        </w:rPr>
        <w:t>NVR</w:t>
      </w:r>
      <w:r w:rsidR="00264848" w:rsidRPr="0097448A">
        <w:rPr>
          <w:rFonts w:ascii="Times New Roman" w:hAnsi="Times New Roman" w:cs="Times New Roman"/>
          <w:sz w:val="28"/>
          <w:szCs w:val="28"/>
        </w:rPr>
        <w:t xml:space="preserve"> камеры значительно дороже как в установке, так и при обслуживании. С учётом того, что сеть по задания характеризуется как бюджетная, такую значительную разницу в цене стоит учесть и использовать </w:t>
      </w:r>
      <w:r w:rsidR="00264848" w:rsidRPr="0097448A">
        <w:rPr>
          <w:rFonts w:ascii="Times New Roman" w:hAnsi="Times New Roman" w:cs="Times New Roman"/>
          <w:sz w:val="28"/>
          <w:szCs w:val="28"/>
          <w:lang w:val="en-US"/>
        </w:rPr>
        <w:t>DVR</w:t>
      </w:r>
      <w:r w:rsidR="00264848" w:rsidRPr="0097448A">
        <w:rPr>
          <w:rFonts w:ascii="Times New Roman" w:hAnsi="Times New Roman" w:cs="Times New Roman"/>
          <w:sz w:val="28"/>
          <w:szCs w:val="28"/>
        </w:rPr>
        <w:t xml:space="preserve"> камеры. </w:t>
      </w:r>
      <w:r w:rsidR="00264848" w:rsidRPr="007D2BB3">
        <w:rPr>
          <w:rFonts w:ascii="Times New Roman" w:hAnsi="Times New Roman" w:cs="Times New Roman"/>
          <w:sz w:val="28"/>
          <w:szCs w:val="28"/>
        </w:rPr>
        <w:t>Была выбрана система</w:t>
      </w:r>
      <w:r w:rsidR="007323CD" w:rsidRPr="007D2BB3">
        <w:rPr>
          <w:rFonts w:ascii="Times New Roman" w:hAnsi="Times New Roman" w:cs="Times New Roman"/>
          <w:sz w:val="28"/>
          <w:szCs w:val="28"/>
        </w:rPr>
        <w:t xml:space="preserve"> </w:t>
      </w:r>
      <w:r w:rsidR="007323CD" w:rsidRPr="007D2BB3">
        <w:rPr>
          <w:rFonts w:ascii="Times New Roman" w:hAnsi="Times New Roman" w:cs="Times New Roman"/>
          <w:sz w:val="28"/>
          <w:szCs w:val="28"/>
          <w:lang w:val="en-US"/>
        </w:rPr>
        <w:t>Swann</w:t>
      </w:r>
      <w:r w:rsidR="007323CD" w:rsidRPr="007D2BB3">
        <w:rPr>
          <w:rFonts w:ascii="Times New Roman" w:hAnsi="Times New Roman" w:cs="Times New Roman"/>
          <w:sz w:val="28"/>
          <w:szCs w:val="28"/>
        </w:rPr>
        <w:t xml:space="preserve"> </w:t>
      </w:r>
      <w:r w:rsidR="007323CD" w:rsidRPr="007D2BB3">
        <w:rPr>
          <w:rFonts w:ascii="Times New Roman" w:hAnsi="Times New Roman" w:cs="Times New Roman"/>
          <w:sz w:val="28"/>
          <w:szCs w:val="28"/>
          <w:lang w:val="en-US"/>
        </w:rPr>
        <w:t>SWDVK</w:t>
      </w:r>
      <w:r w:rsidR="007323CD" w:rsidRPr="007D2BB3">
        <w:rPr>
          <w:rFonts w:ascii="Times New Roman" w:hAnsi="Times New Roman" w:cs="Times New Roman"/>
          <w:sz w:val="28"/>
          <w:szCs w:val="28"/>
        </w:rPr>
        <w:t>-845808</w:t>
      </w:r>
      <w:r w:rsidR="007323CD" w:rsidRPr="007D2BB3">
        <w:rPr>
          <w:rFonts w:ascii="Times New Roman" w:hAnsi="Times New Roman" w:cs="Times New Roman"/>
          <w:sz w:val="28"/>
          <w:szCs w:val="28"/>
          <w:lang w:val="en-US"/>
        </w:rPr>
        <w:t>V</w:t>
      </w:r>
      <w:r w:rsidR="007323CD" w:rsidRPr="007D2BB3">
        <w:rPr>
          <w:rFonts w:ascii="Times New Roman" w:hAnsi="Times New Roman" w:cs="Times New Roman"/>
          <w:sz w:val="28"/>
          <w:szCs w:val="28"/>
        </w:rPr>
        <w:t>, состоящая из 8 проводных камер.</w:t>
      </w:r>
      <w:r w:rsidR="002726E8" w:rsidRPr="007D2BB3">
        <w:rPr>
          <w:rFonts w:ascii="Times New Roman" w:hAnsi="Times New Roman" w:cs="Times New Roman"/>
          <w:sz w:val="28"/>
          <w:szCs w:val="28"/>
        </w:rPr>
        <w:t xml:space="preserve"> Накопитель может хранить до 1</w:t>
      </w:r>
      <w:r w:rsidR="002726E8" w:rsidRPr="007D2BB3">
        <w:rPr>
          <w:rFonts w:ascii="Times New Roman" w:hAnsi="Times New Roman" w:cs="Times New Roman"/>
          <w:sz w:val="28"/>
          <w:szCs w:val="28"/>
          <w:lang w:val="en-US"/>
        </w:rPr>
        <w:t>TB</w:t>
      </w:r>
      <w:r w:rsidR="002726E8" w:rsidRPr="007D2BB3">
        <w:rPr>
          <w:rFonts w:ascii="Times New Roman" w:hAnsi="Times New Roman" w:cs="Times New Roman"/>
          <w:sz w:val="28"/>
          <w:szCs w:val="28"/>
        </w:rPr>
        <w:t xml:space="preserve"> видео-данных. Камеры могут вести запись в качестве 720</w:t>
      </w:r>
      <w:r w:rsidR="002726E8" w:rsidRPr="007D2BB3">
        <w:rPr>
          <w:rFonts w:ascii="Times New Roman" w:hAnsi="Times New Roman" w:cs="Times New Roman"/>
          <w:sz w:val="28"/>
          <w:szCs w:val="28"/>
          <w:lang w:val="en-US"/>
        </w:rPr>
        <w:t>p</w:t>
      </w:r>
      <w:r w:rsidR="002726E8" w:rsidRPr="007D2BB3">
        <w:rPr>
          <w:rFonts w:ascii="Times New Roman" w:hAnsi="Times New Roman" w:cs="Times New Roman"/>
          <w:sz w:val="28"/>
          <w:szCs w:val="28"/>
        </w:rPr>
        <w:t xml:space="preserve"> или 1080</w:t>
      </w:r>
      <w:r w:rsidR="00557509" w:rsidRPr="007D2BB3">
        <w:rPr>
          <w:rFonts w:ascii="Times New Roman" w:hAnsi="Times New Roman" w:cs="Times New Roman"/>
          <w:sz w:val="28"/>
          <w:szCs w:val="28"/>
          <w:lang w:val="en-US"/>
        </w:rPr>
        <w:t>p</w:t>
      </w:r>
      <w:r w:rsidR="0034483A" w:rsidRPr="007D2BB3">
        <w:rPr>
          <w:rFonts w:ascii="Times New Roman" w:hAnsi="Times New Roman" w:cs="Times New Roman"/>
          <w:sz w:val="28"/>
          <w:szCs w:val="28"/>
        </w:rPr>
        <w:t>.</w:t>
      </w:r>
    </w:p>
    <w:p w14:paraId="3813529E" w14:textId="296A1F79" w:rsidR="00540B49" w:rsidRPr="002B2EB7" w:rsidRDefault="00540B49" w:rsidP="007D5859">
      <w:pPr>
        <w:spacing w:after="0"/>
        <w:jc w:val="both"/>
      </w:pPr>
    </w:p>
    <w:p w14:paraId="58554E04" w14:textId="61422CE3" w:rsidR="00540B49" w:rsidRPr="002B2EB7" w:rsidRDefault="00540B49" w:rsidP="007D5859">
      <w:pPr>
        <w:pStyle w:val="2"/>
        <w:jc w:val="both"/>
        <w:rPr>
          <w:rFonts w:ascii="Times New Roman" w:hAnsi="Times New Roman"/>
          <w:b/>
          <w:bCs/>
          <w:color w:val="000000" w:themeColor="text1"/>
          <w:sz w:val="28"/>
        </w:rPr>
      </w:pPr>
      <w:r w:rsidRPr="002B2EB7">
        <w:rPr>
          <w:rFonts w:ascii="Times New Roman" w:hAnsi="Times New Roman"/>
          <w:b/>
          <w:bCs/>
          <w:color w:val="000000" w:themeColor="text1"/>
          <w:sz w:val="28"/>
        </w:rPr>
        <w:t>3.</w:t>
      </w:r>
      <w:r w:rsidR="00AE608B" w:rsidRPr="002B2EB7">
        <w:rPr>
          <w:rFonts w:ascii="Times New Roman" w:hAnsi="Times New Roman"/>
          <w:b/>
          <w:bCs/>
          <w:color w:val="000000" w:themeColor="text1"/>
          <w:sz w:val="28"/>
        </w:rPr>
        <w:t>7</w:t>
      </w:r>
      <w:r w:rsidRPr="002B2EB7">
        <w:rPr>
          <w:rFonts w:ascii="Times New Roman" w:hAnsi="Times New Roman"/>
          <w:b/>
          <w:bCs/>
          <w:color w:val="000000" w:themeColor="text1"/>
          <w:sz w:val="28"/>
        </w:rPr>
        <w:t xml:space="preserve"> Обоснование выбора активного сетевого оборудования</w:t>
      </w:r>
    </w:p>
    <w:p w14:paraId="5B9EC864" w14:textId="77777777" w:rsidR="00540B49" w:rsidRPr="002B2EB7" w:rsidRDefault="00540B49" w:rsidP="007D5859">
      <w:pPr>
        <w:spacing w:after="0"/>
        <w:jc w:val="both"/>
      </w:pPr>
    </w:p>
    <w:p w14:paraId="7AC50112" w14:textId="77777777" w:rsidR="00540B49" w:rsidRPr="002B2EB7" w:rsidRDefault="00540B49" w:rsidP="007D5859">
      <w:pPr>
        <w:spacing w:after="0"/>
        <w:ind w:firstLine="708"/>
        <w:jc w:val="both"/>
        <w:rPr>
          <w:rFonts w:ascii="Times New Roman" w:hAnsi="Times New Roman"/>
          <w:color w:val="000000" w:themeColor="text1"/>
          <w:sz w:val="28"/>
        </w:rPr>
      </w:pPr>
      <w:r w:rsidRPr="002B2EB7">
        <w:rPr>
          <w:rFonts w:ascii="Times New Roman" w:hAnsi="Times New Roman"/>
          <w:color w:val="000000" w:themeColor="text1"/>
          <w:sz w:val="28"/>
        </w:rPr>
        <w:t>Полный перечень оборудования представлен в приложении «В».</w:t>
      </w:r>
    </w:p>
    <w:p w14:paraId="72C6FFB4" w14:textId="77777777" w:rsidR="00540B49" w:rsidRPr="00540B49" w:rsidRDefault="00540B49" w:rsidP="007D5859">
      <w:pPr>
        <w:spacing w:after="0"/>
        <w:jc w:val="both"/>
        <w:rPr>
          <w:highlight w:val="yellow"/>
        </w:rPr>
      </w:pPr>
    </w:p>
    <w:p w14:paraId="574C9972" w14:textId="58ED3AEF" w:rsidR="00540B49" w:rsidRPr="009B2C2F" w:rsidRDefault="00540B49" w:rsidP="007D5859">
      <w:pPr>
        <w:pStyle w:val="3"/>
        <w:keepNext w:val="0"/>
        <w:keepLines w:val="0"/>
        <w:spacing w:before="0"/>
        <w:jc w:val="both"/>
        <w:rPr>
          <w:rFonts w:ascii="Times New Roman" w:hAnsi="Times New Roman" w:cs="Times New Roman"/>
          <w:color w:val="000000" w:themeColor="text1"/>
          <w:sz w:val="28"/>
          <w:szCs w:val="28"/>
        </w:rPr>
      </w:pPr>
      <w:r w:rsidRPr="009B2C2F">
        <w:rPr>
          <w:rFonts w:ascii="Times New Roman" w:hAnsi="Times New Roman" w:cs="Times New Roman"/>
          <w:b/>
          <w:bCs/>
          <w:color w:val="000000" w:themeColor="text1"/>
          <w:sz w:val="28"/>
          <w:szCs w:val="28"/>
        </w:rPr>
        <w:t>3.</w:t>
      </w:r>
      <w:r w:rsidR="00AE608B">
        <w:rPr>
          <w:rFonts w:ascii="Times New Roman" w:hAnsi="Times New Roman" w:cs="Times New Roman"/>
          <w:b/>
          <w:bCs/>
          <w:color w:val="000000" w:themeColor="text1"/>
          <w:sz w:val="28"/>
          <w:szCs w:val="28"/>
        </w:rPr>
        <w:t>7</w:t>
      </w:r>
      <w:r w:rsidRPr="009B2C2F">
        <w:rPr>
          <w:rFonts w:ascii="Times New Roman" w:hAnsi="Times New Roman" w:cs="Times New Roman"/>
          <w:b/>
          <w:bCs/>
          <w:color w:val="000000" w:themeColor="text1"/>
          <w:sz w:val="28"/>
          <w:szCs w:val="28"/>
        </w:rPr>
        <w:t xml:space="preserve">.1 </w:t>
      </w:r>
      <w:bookmarkStart w:id="0" w:name="_Toc28207475"/>
      <w:bookmarkStart w:id="1" w:name="_Toc28206360"/>
      <w:r w:rsidR="00D44B37" w:rsidRPr="009B2C2F">
        <w:rPr>
          <w:rFonts w:ascii="Times New Roman" w:hAnsi="Times New Roman" w:cs="Times New Roman"/>
          <w:b/>
          <w:color w:val="000000" w:themeColor="text1"/>
          <w:sz w:val="28"/>
          <w:szCs w:val="28"/>
        </w:rPr>
        <w:t>М</w:t>
      </w:r>
      <w:r w:rsidRPr="009B2C2F">
        <w:rPr>
          <w:rFonts w:ascii="Times New Roman" w:hAnsi="Times New Roman" w:cs="Times New Roman"/>
          <w:b/>
          <w:color w:val="000000" w:themeColor="text1"/>
          <w:sz w:val="28"/>
          <w:szCs w:val="28"/>
        </w:rPr>
        <w:t>аршрутизатор</w:t>
      </w:r>
      <w:bookmarkEnd w:id="0"/>
      <w:bookmarkEnd w:id="1"/>
      <w:r w:rsidR="00186D89" w:rsidRPr="009B2C2F">
        <w:rPr>
          <w:rFonts w:ascii="Times New Roman" w:hAnsi="Times New Roman" w:cs="Times New Roman"/>
          <w:b/>
          <w:color w:val="000000" w:themeColor="text1"/>
          <w:sz w:val="28"/>
          <w:szCs w:val="28"/>
        </w:rPr>
        <w:t xml:space="preserve"> </w:t>
      </w:r>
      <w:r w:rsidR="00D44B37" w:rsidRPr="009B2C2F">
        <w:rPr>
          <w:rFonts w:ascii="Times New Roman" w:hAnsi="Times New Roman" w:cs="Times New Roman"/>
          <w:b/>
          <w:color w:val="000000" w:themeColor="text1"/>
          <w:sz w:val="28"/>
          <w:szCs w:val="28"/>
          <w:lang w:val="en-US"/>
        </w:rPr>
        <w:t>AT</w:t>
      </w:r>
      <w:r w:rsidR="00D44B37" w:rsidRPr="009B2C2F">
        <w:rPr>
          <w:rFonts w:ascii="Times New Roman" w:hAnsi="Times New Roman" w:cs="Times New Roman"/>
          <w:b/>
          <w:color w:val="000000" w:themeColor="text1"/>
          <w:sz w:val="28"/>
          <w:szCs w:val="28"/>
        </w:rPr>
        <w:t>-</w:t>
      </w:r>
      <w:r w:rsidR="00D44B37" w:rsidRPr="009B2C2F">
        <w:rPr>
          <w:rFonts w:ascii="Times New Roman" w:hAnsi="Times New Roman" w:cs="Times New Roman"/>
          <w:b/>
          <w:color w:val="000000" w:themeColor="text1"/>
          <w:sz w:val="28"/>
          <w:szCs w:val="28"/>
          <w:lang w:val="en-US"/>
        </w:rPr>
        <w:t>AR</w:t>
      </w:r>
      <w:r w:rsidR="00D44B37" w:rsidRPr="009B2C2F">
        <w:rPr>
          <w:rFonts w:ascii="Times New Roman" w:hAnsi="Times New Roman" w:cs="Times New Roman"/>
          <w:b/>
          <w:color w:val="000000" w:themeColor="text1"/>
          <w:sz w:val="28"/>
          <w:szCs w:val="28"/>
        </w:rPr>
        <w:t>20</w:t>
      </w:r>
      <w:r w:rsidR="0054693C">
        <w:rPr>
          <w:rFonts w:ascii="Times New Roman" w:hAnsi="Times New Roman" w:cs="Times New Roman"/>
          <w:b/>
          <w:color w:val="000000" w:themeColor="text1"/>
          <w:sz w:val="28"/>
          <w:szCs w:val="28"/>
        </w:rPr>
        <w:t>5</w:t>
      </w:r>
      <w:r w:rsidR="00D44B37" w:rsidRPr="009B2C2F">
        <w:rPr>
          <w:rFonts w:ascii="Times New Roman" w:hAnsi="Times New Roman" w:cs="Times New Roman"/>
          <w:b/>
          <w:color w:val="000000" w:themeColor="text1"/>
          <w:sz w:val="28"/>
          <w:szCs w:val="28"/>
        </w:rPr>
        <w:t>0</w:t>
      </w:r>
      <w:r w:rsidR="00D44B37" w:rsidRPr="009B2C2F">
        <w:rPr>
          <w:rFonts w:ascii="Times New Roman" w:hAnsi="Times New Roman" w:cs="Times New Roman"/>
          <w:b/>
          <w:color w:val="000000" w:themeColor="text1"/>
          <w:sz w:val="28"/>
          <w:szCs w:val="28"/>
          <w:lang w:val="en-US"/>
        </w:rPr>
        <w:t>V</w:t>
      </w:r>
    </w:p>
    <w:p w14:paraId="30A78A66" w14:textId="77777777" w:rsidR="00540B49" w:rsidRPr="00540B49" w:rsidRDefault="00540B49" w:rsidP="007D5859">
      <w:pPr>
        <w:spacing w:after="0"/>
        <w:ind w:left="708"/>
        <w:rPr>
          <w:rFonts w:ascii="Times New Roman" w:hAnsi="Times New Roman" w:cs="Times New Roman"/>
          <w:sz w:val="28"/>
          <w:szCs w:val="28"/>
          <w:highlight w:val="yellow"/>
        </w:rPr>
      </w:pPr>
    </w:p>
    <w:p w14:paraId="66DD9734" w14:textId="0FCF1D7E" w:rsidR="009F3711" w:rsidRPr="003E53B1" w:rsidRDefault="00934C9B" w:rsidP="007D5859">
      <w:pPr>
        <w:spacing w:after="0"/>
        <w:ind w:firstLine="708"/>
        <w:jc w:val="both"/>
        <w:rPr>
          <w:rFonts w:ascii="Times New Roman" w:hAnsi="Times New Roman" w:cs="Times New Roman"/>
          <w:sz w:val="28"/>
          <w:szCs w:val="28"/>
        </w:rPr>
      </w:pPr>
      <w:r w:rsidRPr="003E53B1">
        <w:rPr>
          <w:rFonts w:ascii="Times New Roman" w:hAnsi="Times New Roman" w:cs="Times New Roman"/>
          <w:sz w:val="28"/>
          <w:szCs w:val="28"/>
        </w:rPr>
        <w:t>Т</w:t>
      </w:r>
      <w:r w:rsidR="009F3711" w:rsidRPr="003E53B1">
        <w:rPr>
          <w:rFonts w:ascii="Times New Roman" w:hAnsi="Times New Roman" w:cs="Times New Roman"/>
          <w:sz w:val="28"/>
          <w:szCs w:val="28"/>
        </w:rPr>
        <w:t xml:space="preserve">ак как по </w:t>
      </w:r>
      <w:r w:rsidR="008A7F86" w:rsidRPr="003E53B1">
        <w:rPr>
          <w:rFonts w:ascii="Times New Roman" w:hAnsi="Times New Roman" w:cs="Times New Roman"/>
          <w:sz w:val="28"/>
          <w:szCs w:val="28"/>
        </w:rPr>
        <w:t>условию</w:t>
      </w:r>
      <w:r w:rsidR="009F3711" w:rsidRPr="003E53B1">
        <w:rPr>
          <w:rFonts w:ascii="Times New Roman" w:hAnsi="Times New Roman" w:cs="Times New Roman"/>
          <w:sz w:val="28"/>
          <w:szCs w:val="28"/>
        </w:rPr>
        <w:t xml:space="preserve"> задания </w:t>
      </w:r>
      <w:r w:rsidR="003A4176" w:rsidRPr="003E53B1">
        <w:rPr>
          <w:rFonts w:ascii="Times New Roman" w:hAnsi="Times New Roman" w:cs="Times New Roman"/>
          <w:sz w:val="28"/>
          <w:szCs w:val="28"/>
        </w:rPr>
        <w:t>технология</w:t>
      </w:r>
      <w:r w:rsidR="009F3711" w:rsidRPr="003E53B1">
        <w:rPr>
          <w:rFonts w:ascii="Times New Roman" w:hAnsi="Times New Roman" w:cs="Times New Roman"/>
          <w:sz w:val="28"/>
          <w:szCs w:val="28"/>
        </w:rPr>
        <w:t>, посредством которо</w:t>
      </w:r>
      <w:r w:rsidR="003A4176" w:rsidRPr="003E53B1">
        <w:rPr>
          <w:rFonts w:ascii="Times New Roman" w:hAnsi="Times New Roman" w:cs="Times New Roman"/>
          <w:sz w:val="28"/>
          <w:szCs w:val="28"/>
        </w:rPr>
        <w:t>й</w:t>
      </w:r>
      <w:r w:rsidR="009F3711" w:rsidRPr="003E53B1">
        <w:rPr>
          <w:rFonts w:ascii="Times New Roman" w:hAnsi="Times New Roman" w:cs="Times New Roman"/>
          <w:sz w:val="28"/>
          <w:szCs w:val="28"/>
        </w:rPr>
        <w:t xml:space="preserve"> осуществляется выход в интернет</w:t>
      </w:r>
      <w:r w:rsidR="000E70D3" w:rsidRPr="003E53B1">
        <w:rPr>
          <w:rFonts w:ascii="Times New Roman" w:hAnsi="Times New Roman" w:cs="Times New Roman"/>
          <w:sz w:val="28"/>
          <w:szCs w:val="28"/>
        </w:rPr>
        <w:t>,</w:t>
      </w:r>
      <w:r w:rsidR="00186D89" w:rsidRPr="003E53B1">
        <w:rPr>
          <w:rFonts w:ascii="Times New Roman" w:hAnsi="Times New Roman" w:cs="Times New Roman"/>
          <w:sz w:val="28"/>
          <w:szCs w:val="28"/>
        </w:rPr>
        <w:t xml:space="preserve"> не определе</w:t>
      </w:r>
      <w:r w:rsidR="009F3711" w:rsidRPr="003E53B1">
        <w:rPr>
          <w:rFonts w:ascii="Times New Roman" w:hAnsi="Times New Roman" w:cs="Times New Roman"/>
          <w:sz w:val="28"/>
          <w:szCs w:val="28"/>
        </w:rPr>
        <w:t>н</w:t>
      </w:r>
      <w:r w:rsidR="000E70D3" w:rsidRPr="003E53B1">
        <w:rPr>
          <w:rFonts w:ascii="Times New Roman" w:hAnsi="Times New Roman" w:cs="Times New Roman"/>
          <w:sz w:val="28"/>
          <w:szCs w:val="28"/>
        </w:rPr>
        <w:t>а</w:t>
      </w:r>
      <w:r w:rsidR="009F3711" w:rsidRPr="003E53B1">
        <w:rPr>
          <w:rFonts w:ascii="Times New Roman" w:hAnsi="Times New Roman" w:cs="Times New Roman"/>
          <w:sz w:val="28"/>
          <w:szCs w:val="28"/>
        </w:rPr>
        <w:t xml:space="preserve">, требуется по своему усмотрению выбрать маршрутизатор производителя </w:t>
      </w:r>
      <w:r w:rsidR="009F3711" w:rsidRPr="003E53B1">
        <w:rPr>
          <w:rFonts w:ascii="Times New Roman" w:hAnsi="Times New Roman" w:cs="Times New Roman"/>
          <w:sz w:val="28"/>
          <w:szCs w:val="28"/>
          <w:lang w:val="en-US"/>
        </w:rPr>
        <w:t>Allied</w:t>
      </w:r>
      <w:r w:rsidR="009F3711" w:rsidRPr="003E53B1">
        <w:rPr>
          <w:rFonts w:ascii="Times New Roman" w:hAnsi="Times New Roman" w:cs="Times New Roman"/>
          <w:sz w:val="28"/>
          <w:szCs w:val="28"/>
        </w:rPr>
        <w:t xml:space="preserve"> </w:t>
      </w:r>
      <w:r w:rsidR="009F3711" w:rsidRPr="003E53B1">
        <w:rPr>
          <w:rFonts w:ascii="Times New Roman" w:hAnsi="Times New Roman" w:cs="Times New Roman"/>
          <w:sz w:val="28"/>
          <w:szCs w:val="28"/>
          <w:lang w:val="en-US"/>
        </w:rPr>
        <w:t>Telesis</w:t>
      </w:r>
      <w:r w:rsidR="009F3711" w:rsidRPr="003E53B1">
        <w:rPr>
          <w:rFonts w:ascii="Times New Roman" w:hAnsi="Times New Roman" w:cs="Times New Roman"/>
          <w:sz w:val="28"/>
          <w:szCs w:val="28"/>
        </w:rPr>
        <w:t xml:space="preserve">. При этом следует учитывать, что проектируемая сеть в задании характеризуется как бюджетная. В результате изучения каталога имеющегося в продаже оборудования был выбран маршрутизатор </w:t>
      </w:r>
      <w:r w:rsidR="009F3711" w:rsidRPr="003E53B1">
        <w:rPr>
          <w:rFonts w:ascii="Times New Roman" w:hAnsi="Times New Roman" w:cs="Times New Roman"/>
          <w:sz w:val="28"/>
          <w:szCs w:val="28"/>
          <w:lang w:val="en-US"/>
        </w:rPr>
        <w:t>AT</w:t>
      </w:r>
      <w:r w:rsidR="009F3711" w:rsidRPr="003E53B1">
        <w:rPr>
          <w:rFonts w:ascii="Times New Roman" w:hAnsi="Times New Roman" w:cs="Times New Roman"/>
          <w:sz w:val="28"/>
          <w:szCs w:val="28"/>
        </w:rPr>
        <w:t>-</w:t>
      </w:r>
      <w:r w:rsidR="009F3711" w:rsidRPr="003E53B1">
        <w:rPr>
          <w:rFonts w:ascii="Times New Roman" w:hAnsi="Times New Roman" w:cs="Times New Roman"/>
          <w:sz w:val="28"/>
          <w:szCs w:val="28"/>
          <w:lang w:val="en-US"/>
        </w:rPr>
        <w:t>AR</w:t>
      </w:r>
      <w:r w:rsidR="009F3711" w:rsidRPr="003E53B1">
        <w:rPr>
          <w:rFonts w:ascii="Times New Roman" w:hAnsi="Times New Roman" w:cs="Times New Roman"/>
          <w:sz w:val="28"/>
          <w:szCs w:val="28"/>
        </w:rPr>
        <w:t>20</w:t>
      </w:r>
      <w:r w:rsidR="00762864" w:rsidRPr="003E53B1">
        <w:rPr>
          <w:rFonts w:ascii="Times New Roman" w:hAnsi="Times New Roman" w:cs="Times New Roman"/>
          <w:sz w:val="28"/>
          <w:szCs w:val="28"/>
        </w:rPr>
        <w:t>5</w:t>
      </w:r>
      <w:r w:rsidR="009F3711" w:rsidRPr="003E53B1">
        <w:rPr>
          <w:rFonts w:ascii="Times New Roman" w:hAnsi="Times New Roman" w:cs="Times New Roman"/>
          <w:sz w:val="28"/>
          <w:szCs w:val="28"/>
        </w:rPr>
        <w:t>0</w:t>
      </w:r>
      <w:r w:rsidR="009F3711" w:rsidRPr="003E53B1">
        <w:rPr>
          <w:rFonts w:ascii="Times New Roman" w:hAnsi="Times New Roman" w:cs="Times New Roman"/>
          <w:sz w:val="28"/>
          <w:szCs w:val="28"/>
          <w:lang w:val="en-US"/>
        </w:rPr>
        <w:t>V</w:t>
      </w:r>
      <w:r w:rsidR="002A7C21" w:rsidRPr="003E53B1">
        <w:rPr>
          <w:rFonts w:ascii="Times New Roman" w:hAnsi="Times New Roman" w:cs="Times New Roman"/>
          <w:sz w:val="28"/>
          <w:szCs w:val="28"/>
        </w:rPr>
        <w:t>.</w:t>
      </w:r>
    </w:p>
    <w:p w14:paraId="420E1070" w14:textId="2AC92518" w:rsidR="00A160DE" w:rsidRPr="003E53B1" w:rsidRDefault="00FB2ED4" w:rsidP="007D5859">
      <w:pPr>
        <w:spacing w:after="0"/>
        <w:ind w:firstLine="708"/>
        <w:jc w:val="both"/>
        <w:rPr>
          <w:rFonts w:ascii="Times New Roman" w:hAnsi="Times New Roman" w:cs="Times New Roman"/>
          <w:sz w:val="28"/>
          <w:szCs w:val="28"/>
        </w:rPr>
      </w:pPr>
      <w:r w:rsidRPr="003E53B1">
        <w:rPr>
          <w:rFonts w:ascii="Times New Roman" w:hAnsi="Times New Roman" w:cs="Times New Roman"/>
          <w:sz w:val="28"/>
          <w:szCs w:val="28"/>
        </w:rPr>
        <w:t xml:space="preserve">Маршрутизатор </w:t>
      </w:r>
      <w:r w:rsidRPr="003E53B1">
        <w:rPr>
          <w:rFonts w:ascii="Times New Roman" w:hAnsi="Times New Roman" w:cs="Times New Roman"/>
          <w:sz w:val="28"/>
          <w:szCs w:val="28"/>
          <w:lang w:val="en-US"/>
        </w:rPr>
        <w:t>AR</w:t>
      </w:r>
      <w:r w:rsidR="00566DC3" w:rsidRPr="003E53B1">
        <w:rPr>
          <w:rFonts w:ascii="Times New Roman" w:hAnsi="Times New Roman" w:cs="Times New Roman"/>
          <w:sz w:val="28"/>
          <w:szCs w:val="28"/>
        </w:rPr>
        <w:t>205</w:t>
      </w:r>
      <w:r w:rsidRPr="003E53B1">
        <w:rPr>
          <w:rFonts w:ascii="Times New Roman" w:hAnsi="Times New Roman" w:cs="Times New Roman"/>
          <w:sz w:val="28"/>
          <w:szCs w:val="28"/>
        </w:rPr>
        <w:t>0</w:t>
      </w:r>
      <w:r w:rsidRPr="003E53B1">
        <w:rPr>
          <w:rFonts w:ascii="Times New Roman" w:hAnsi="Times New Roman" w:cs="Times New Roman"/>
          <w:sz w:val="28"/>
          <w:szCs w:val="28"/>
          <w:lang w:val="en-US"/>
        </w:rPr>
        <w:t>V</w:t>
      </w:r>
      <w:r w:rsidRPr="003E53B1">
        <w:rPr>
          <w:rFonts w:ascii="Times New Roman" w:hAnsi="Times New Roman" w:cs="Times New Roman"/>
          <w:sz w:val="28"/>
          <w:szCs w:val="28"/>
        </w:rPr>
        <w:t xml:space="preserve">-10 поддерживает </w:t>
      </w:r>
      <w:r w:rsidRPr="003E53B1">
        <w:rPr>
          <w:rFonts w:ascii="Times New Roman" w:hAnsi="Times New Roman" w:cs="Times New Roman"/>
          <w:sz w:val="28"/>
          <w:szCs w:val="28"/>
          <w:lang w:val="en-US"/>
        </w:rPr>
        <w:t>Gigabit</w:t>
      </w:r>
      <w:r w:rsidRPr="003E53B1">
        <w:rPr>
          <w:rFonts w:ascii="Times New Roman" w:hAnsi="Times New Roman" w:cs="Times New Roman"/>
          <w:sz w:val="28"/>
          <w:szCs w:val="28"/>
        </w:rPr>
        <w:t xml:space="preserve"> </w:t>
      </w:r>
      <w:r w:rsidRPr="003E53B1">
        <w:rPr>
          <w:rFonts w:ascii="Times New Roman" w:hAnsi="Times New Roman" w:cs="Times New Roman"/>
          <w:sz w:val="28"/>
          <w:szCs w:val="28"/>
          <w:lang w:val="en-US"/>
        </w:rPr>
        <w:t>Ethernet</w:t>
      </w:r>
      <w:r w:rsidR="00D6119A" w:rsidRPr="003E53B1">
        <w:rPr>
          <w:rFonts w:ascii="Times New Roman" w:hAnsi="Times New Roman" w:cs="Times New Roman"/>
          <w:sz w:val="28"/>
          <w:szCs w:val="28"/>
        </w:rPr>
        <w:t>.</w:t>
      </w:r>
      <w:r w:rsidR="00A97018" w:rsidRPr="003E53B1">
        <w:rPr>
          <w:rFonts w:ascii="Times New Roman" w:hAnsi="Times New Roman" w:cs="Times New Roman"/>
          <w:sz w:val="28"/>
          <w:szCs w:val="28"/>
        </w:rPr>
        <w:t xml:space="preserve"> Данное устройство обладает следующими основными характеристиками:</w:t>
      </w:r>
    </w:p>
    <w:p w14:paraId="57F87164" w14:textId="6C9AECD5" w:rsidR="00A97018" w:rsidRPr="003E53B1" w:rsidRDefault="00E12509" w:rsidP="007D5859">
      <w:pPr>
        <w:spacing w:after="0"/>
        <w:jc w:val="both"/>
        <w:rPr>
          <w:rFonts w:ascii="Times New Roman" w:hAnsi="Times New Roman" w:cs="Times New Roman"/>
          <w:sz w:val="28"/>
          <w:szCs w:val="28"/>
          <w:lang w:val="en-US"/>
        </w:rPr>
      </w:pPr>
      <w:r w:rsidRPr="003E53B1">
        <w:rPr>
          <w:rFonts w:ascii="Times New Roman" w:hAnsi="Times New Roman" w:cs="Times New Roman"/>
          <w:sz w:val="28"/>
          <w:szCs w:val="28"/>
        </w:rPr>
        <w:tab/>
      </w:r>
      <w:r w:rsidRPr="003E53B1">
        <w:rPr>
          <w:rFonts w:ascii="Times New Roman" w:hAnsi="Times New Roman" w:cs="Times New Roman"/>
          <w:sz w:val="28"/>
          <w:szCs w:val="28"/>
          <w:lang w:val="en-US"/>
        </w:rPr>
        <w:t>1. </w:t>
      </w:r>
      <w:r w:rsidR="00566DC3" w:rsidRPr="003E53B1">
        <w:rPr>
          <w:rFonts w:ascii="Times New Roman" w:hAnsi="Times New Roman" w:cs="Times New Roman"/>
          <w:sz w:val="28"/>
          <w:szCs w:val="28"/>
          <w:lang w:val="en-US"/>
        </w:rPr>
        <w:t>4</w:t>
      </w:r>
      <w:r w:rsidR="00804115" w:rsidRPr="003E53B1">
        <w:rPr>
          <w:rFonts w:ascii="Times New Roman" w:hAnsi="Times New Roman" w:cs="Times New Roman"/>
          <w:sz w:val="28"/>
          <w:szCs w:val="28"/>
          <w:lang w:val="en-US"/>
        </w:rPr>
        <w:t xml:space="preserve"> Gigabit Ethernet</w:t>
      </w:r>
      <w:r w:rsidR="008B2C03" w:rsidRPr="003E53B1">
        <w:rPr>
          <w:rFonts w:ascii="Times New Roman" w:hAnsi="Times New Roman" w:cs="Times New Roman"/>
          <w:sz w:val="28"/>
          <w:szCs w:val="28"/>
          <w:lang w:val="en-US"/>
        </w:rPr>
        <w:t xml:space="preserve"> LAN-</w:t>
      </w:r>
      <w:r w:rsidR="008B2C03" w:rsidRPr="003E53B1">
        <w:rPr>
          <w:rFonts w:ascii="Times New Roman" w:hAnsi="Times New Roman" w:cs="Times New Roman"/>
          <w:sz w:val="28"/>
          <w:szCs w:val="28"/>
        </w:rPr>
        <w:t>порт</w:t>
      </w:r>
      <w:r w:rsidR="00473EF3" w:rsidRPr="003E53B1">
        <w:rPr>
          <w:rFonts w:ascii="Times New Roman" w:hAnsi="Times New Roman" w:cs="Times New Roman"/>
          <w:sz w:val="28"/>
          <w:szCs w:val="28"/>
        </w:rPr>
        <w:t>а</w:t>
      </w:r>
      <w:r w:rsidR="008B2C03" w:rsidRPr="003E53B1">
        <w:rPr>
          <w:rFonts w:ascii="Times New Roman" w:hAnsi="Times New Roman" w:cs="Times New Roman"/>
          <w:sz w:val="28"/>
          <w:szCs w:val="28"/>
          <w:lang w:val="en-US"/>
        </w:rPr>
        <w:t>;</w:t>
      </w:r>
    </w:p>
    <w:p w14:paraId="2380BF2F" w14:textId="27A613FA" w:rsidR="008B2C03" w:rsidRPr="003E53B1" w:rsidRDefault="008B2C03" w:rsidP="007D5859">
      <w:pPr>
        <w:spacing w:after="0"/>
        <w:jc w:val="both"/>
        <w:rPr>
          <w:rFonts w:ascii="Times New Roman" w:hAnsi="Times New Roman" w:cs="Times New Roman"/>
          <w:sz w:val="28"/>
          <w:szCs w:val="28"/>
          <w:lang w:val="en-US"/>
        </w:rPr>
      </w:pPr>
      <w:r w:rsidRPr="003E53B1">
        <w:rPr>
          <w:rFonts w:ascii="Times New Roman" w:hAnsi="Times New Roman" w:cs="Times New Roman"/>
          <w:sz w:val="28"/>
          <w:szCs w:val="28"/>
          <w:lang w:val="en-US"/>
        </w:rPr>
        <w:tab/>
        <w:t>2. 1</w:t>
      </w:r>
      <w:r w:rsidR="00804115" w:rsidRPr="003E53B1">
        <w:rPr>
          <w:rFonts w:ascii="Times New Roman" w:hAnsi="Times New Roman" w:cs="Times New Roman"/>
          <w:sz w:val="28"/>
          <w:szCs w:val="28"/>
          <w:lang w:val="en-US"/>
        </w:rPr>
        <w:t xml:space="preserve"> Gigabit Ethernet</w:t>
      </w:r>
      <w:r w:rsidRPr="003E53B1">
        <w:rPr>
          <w:rFonts w:ascii="Times New Roman" w:hAnsi="Times New Roman" w:cs="Times New Roman"/>
          <w:sz w:val="28"/>
          <w:szCs w:val="28"/>
          <w:lang w:val="en-US"/>
        </w:rPr>
        <w:t xml:space="preserve"> WAN-</w:t>
      </w:r>
      <w:r w:rsidRPr="003E53B1">
        <w:rPr>
          <w:rFonts w:ascii="Times New Roman" w:hAnsi="Times New Roman" w:cs="Times New Roman"/>
          <w:sz w:val="28"/>
          <w:szCs w:val="28"/>
        </w:rPr>
        <w:t>порт</w:t>
      </w:r>
      <w:r w:rsidRPr="003E53B1">
        <w:rPr>
          <w:rFonts w:ascii="Times New Roman" w:hAnsi="Times New Roman" w:cs="Times New Roman"/>
          <w:sz w:val="28"/>
          <w:szCs w:val="28"/>
          <w:lang w:val="en-US"/>
        </w:rPr>
        <w:t>;</w:t>
      </w:r>
    </w:p>
    <w:p w14:paraId="71DF7E19" w14:textId="3C5CCD7A" w:rsidR="008B2C03" w:rsidRPr="003E53B1" w:rsidRDefault="008B2C03" w:rsidP="007D5859">
      <w:pPr>
        <w:spacing w:after="0"/>
        <w:jc w:val="both"/>
        <w:rPr>
          <w:rFonts w:ascii="Times New Roman" w:hAnsi="Times New Roman" w:cs="Times New Roman"/>
          <w:sz w:val="28"/>
          <w:szCs w:val="28"/>
        </w:rPr>
      </w:pPr>
      <w:r w:rsidRPr="003E53B1">
        <w:rPr>
          <w:rFonts w:ascii="Times New Roman" w:hAnsi="Times New Roman" w:cs="Times New Roman"/>
          <w:sz w:val="28"/>
          <w:szCs w:val="28"/>
          <w:lang w:val="en-US"/>
        </w:rPr>
        <w:tab/>
      </w:r>
      <w:r w:rsidRPr="003E53B1">
        <w:rPr>
          <w:rFonts w:ascii="Times New Roman" w:hAnsi="Times New Roman" w:cs="Times New Roman"/>
          <w:sz w:val="28"/>
          <w:szCs w:val="28"/>
        </w:rPr>
        <w:t xml:space="preserve">3. 1 </w:t>
      </w:r>
      <w:r w:rsidRPr="003E53B1">
        <w:rPr>
          <w:rFonts w:ascii="Times New Roman" w:hAnsi="Times New Roman" w:cs="Times New Roman"/>
          <w:sz w:val="28"/>
          <w:szCs w:val="28"/>
          <w:lang w:val="en-US"/>
        </w:rPr>
        <w:t>USB</w:t>
      </w:r>
      <w:r w:rsidRPr="003E53B1">
        <w:rPr>
          <w:rFonts w:ascii="Times New Roman" w:hAnsi="Times New Roman" w:cs="Times New Roman"/>
          <w:sz w:val="28"/>
          <w:szCs w:val="28"/>
        </w:rPr>
        <w:t>-порт и 1 порт для консоли;</w:t>
      </w:r>
    </w:p>
    <w:p w14:paraId="4F438DF9" w14:textId="2300A2F6" w:rsidR="009F099C" w:rsidRPr="00C54E18" w:rsidRDefault="009F099C" w:rsidP="007D5859">
      <w:pPr>
        <w:spacing w:after="0"/>
        <w:jc w:val="both"/>
        <w:rPr>
          <w:rFonts w:ascii="Times New Roman" w:hAnsi="Times New Roman" w:cs="Times New Roman"/>
          <w:sz w:val="28"/>
          <w:szCs w:val="28"/>
        </w:rPr>
      </w:pPr>
      <w:r w:rsidRPr="003E53B1">
        <w:rPr>
          <w:rFonts w:ascii="Times New Roman" w:hAnsi="Times New Roman" w:cs="Times New Roman"/>
          <w:sz w:val="28"/>
          <w:szCs w:val="28"/>
        </w:rPr>
        <w:tab/>
      </w:r>
      <w:r w:rsidRPr="00C54E18">
        <w:rPr>
          <w:rFonts w:ascii="Times New Roman" w:hAnsi="Times New Roman" w:cs="Times New Roman"/>
          <w:sz w:val="28"/>
          <w:szCs w:val="28"/>
        </w:rPr>
        <w:t xml:space="preserve">4. </w:t>
      </w:r>
      <w:r w:rsidRPr="003E53B1">
        <w:rPr>
          <w:rFonts w:ascii="Times New Roman" w:hAnsi="Times New Roman" w:cs="Times New Roman"/>
          <w:sz w:val="28"/>
          <w:szCs w:val="28"/>
        </w:rPr>
        <w:t>Поддержка стандарта 802.1</w:t>
      </w:r>
      <w:r w:rsidRPr="003E53B1">
        <w:rPr>
          <w:rFonts w:ascii="Times New Roman" w:hAnsi="Times New Roman" w:cs="Times New Roman"/>
          <w:sz w:val="28"/>
          <w:szCs w:val="28"/>
          <w:lang w:val="en-US"/>
        </w:rPr>
        <w:t>Q</w:t>
      </w:r>
    </w:p>
    <w:p w14:paraId="68846D40" w14:textId="55AFB2A1" w:rsidR="00540B49" w:rsidRDefault="00540B49" w:rsidP="00046FFE">
      <w:pPr>
        <w:spacing w:after="0"/>
        <w:ind w:firstLine="708"/>
        <w:jc w:val="both"/>
        <w:rPr>
          <w:rFonts w:ascii="Times New Roman" w:hAnsi="Times New Roman" w:cs="Times New Roman"/>
          <w:bCs/>
          <w:color w:val="000000"/>
          <w:sz w:val="28"/>
          <w:szCs w:val="28"/>
        </w:rPr>
      </w:pPr>
      <w:r w:rsidRPr="003E53B1">
        <w:rPr>
          <w:rFonts w:ascii="Times New Roman" w:hAnsi="Times New Roman" w:cs="Times New Roman"/>
          <w:bCs/>
          <w:color w:val="000000"/>
          <w:sz w:val="28"/>
          <w:szCs w:val="28"/>
        </w:rPr>
        <w:t xml:space="preserve">Данное устройство будет являться мостом между коммутатором и сетью провайдера. </w:t>
      </w:r>
      <w:r w:rsidR="009F099C" w:rsidRPr="003E53B1">
        <w:rPr>
          <w:rFonts w:ascii="Times New Roman" w:hAnsi="Times New Roman" w:cs="Times New Roman"/>
          <w:bCs/>
          <w:color w:val="000000"/>
          <w:sz w:val="28"/>
          <w:szCs w:val="28"/>
        </w:rPr>
        <w:t>На нём будет выполняться маршрутизация между виртуальными подсетями организации.</w:t>
      </w:r>
    </w:p>
    <w:p w14:paraId="50649B09" w14:textId="77777777" w:rsidR="00046FFE" w:rsidRPr="00046FFE" w:rsidRDefault="00046FFE" w:rsidP="00046FFE">
      <w:pPr>
        <w:spacing w:after="0"/>
        <w:ind w:firstLine="708"/>
        <w:jc w:val="both"/>
        <w:rPr>
          <w:rFonts w:ascii="Times New Roman" w:hAnsi="Times New Roman" w:cs="Times New Roman"/>
          <w:bCs/>
          <w:color w:val="000000"/>
          <w:sz w:val="28"/>
          <w:szCs w:val="28"/>
        </w:rPr>
      </w:pPr>
    </w:p>
    <w:p w14:paraId="5E31F873" w14:textId="5C3ED96A" w:rsidR="00A30617" w:rsidRPr="007B6B8A" w:rsidRDefault="00540B49" w:rsidP="007D5859">
      <w:pPr>
        <w:pStyle w:val="1"/>
        <w:shd w:val="clear" w:color="auto" w:fill="FFFFFF"/>
        <w:spacing w:before="0"/>
        <w:ind w:firstLine="708"/>
        <w:rPr>
          <w:rFonts w:ascii="Arial" w:hAnsi="Arial" w:cs="Arial"/>
          <w:color w:val="212121"/>
          <w:spacing w:val="-15"/>
          <w:sz w:val="42"/>
          <w:szCs w:val="42"/>
        </w:rPr>
      </w:pPr>
      <w:r w:rsidRPr="002B2EB7">
        <w:rPr>
          <w:rFonts w:ascii="Times New Roman" w:hAnsi="Times New Roman"/>
          <w:b/>
          <w:bCs/>
          <w:color w:val="000000" w:themeColor="text1"/>
          <w:sz w:val="28"/>
        </w:rPr>
        <w:t>3.</w:t>
      </w:r>
      <w:r w:rsidR="00AE608B" w:rsidRPr="002B2EB7">
        <w:rPr>
          <w:rFonts w:ascii="Times New Roman" w:hAnsi="Times New Roman"/>
          <w:b/>
          <w:bCs/>
          <w:color w:val="000000" w:themeColor="text1"/>
          <w:sz w:val="28"/>
        </w:rPr>
        <w:t>7</w:t>
      </w:r>
      <w:r w:rsidRPr="002B2EB7">
        <w:rPr>
          <w:rFonts w:ascii="Times New Roman" w:hAnsi="Times New Roman"/>
          <w:b/>
          <w:bCs/>
          <w:color w:val="000000" w:themeColor="text1"/>
          <w:sz w:val="28"/>
        </w:rPr>
        <w:t xml:space="preserve">.2 Коммутатор </w:t>
      </w:r>
      <w:r w:rsidR="00E57B62" w:rsidRPr="002B2EB7">
        <w:rPr>
          <w:rFonts w:ascii="Times New Roman" w:hAnsi="Times New Roman" w:cs="Times New Roman"/>
          <w:b/>
          <w:color w:val="212121"/>
          <w:spacing w:val="-15"/>
          <w:sz w:val="28"/>
          <w:szCs w:val="28"/>
          <w:lang w:val="en-US"/>
        </w:rPr>
        <w:t>AT</w:t>
      </w:r>
      <w:r w:rsidR="00E57B62" w:rsidRPr="002B2EB7">
        <w:rPr>
          <w:rFonts w:ascii="Times New Roman" w:hAnsi="Times New Roman" w:cs="Times New Roman"/>
          <w:b/>
          <w:color w:val="212121"/>
          <w:spacing w:val="-15"/>
          <w:sz w:val="28"/>
          <w:szCs w:val="28"/>
        </w:rPr>
        <w:t>-</w:t>
      </w:r>
      <w:r w:rsidR="00E57B62" w:rsidRPr="002B2EB7">
        <w:rPr>
          <w:rFonts w:ascii="Times New Roman" w:hAnsi="Times New Roman" w:cs="Times New Roman"/>
          <w:b/>
          <w:color w:val="212121"/>
          <w:spacing w:val="-15"/>
          <w:sz w:val="28"/>
          <w:szCs w:val="28"/>
          <w:lang w:val="en-US"/>
        </w:rPr>
        <w:t>GS</w:t>
      </w:r>
      <w:r w:rsidR="00E57B62" w:rsidRPr="002B2EB7">
        <w:rPr>
          <w:rFonts w:ascii="Times New Roman" w:hAnsi="Times New Roman" w:cs="Times New Roman"/>
          <w:b/>
          <w:color w:val="212121"/>
          <w:spacing w:val="-15"/>
          <w:sz w:val="28"/>
          <w:szCs w:val="28"/>
        </w:rPr>
        <w:t>950/16</w:t>
      </w:r>
    </w:p>
    <w:p w14:paraId="6F335D3B" w14:textId="47E3FC50" w:rsidR="00540B49" w:rsidRPr="007B6B8A" w:rsidRDefault="00540B49" w:rsidP="007D5859">
      <w:pPr>
        <w:spacing w:after="0"/>
        <w:jc w:val="both"/>
        <w:rPr>
          <w:rFonts w:ascii="Times New Roman" w:hAnsi="Times New Roman"/>
          <w:b/>
          <w:bCs/>
          <w:color w:val="000000" w:themeColor="text1"/>
          <w:sz w:val="28"/>
          <w:highlight w:val="yellow"/>
        </w:rPr>
      </w:pPr>
    </w:p>
    <w:p w14:paraId="208C9480" w14:textId="5955CD67" w:rsidR="00540B49" w:rsidRPr="002B2EB7" w:rsidRDefault="00540B49" w:rsidP="007D5859">
      <w:pPr>
        <w:spacing w:after="0"/>
        <w:ind w:firstLine="708"/>
        <w:jc w:val="both"/>
        <w:rPr>
          <w:rFonts w:ascii="Times New Roman" w:hAnsi="Times New Roman"/>
          <w:color w:val="000000" w:themeColor="text1"/>
          <w:sz w:val="28"/>
        </w:rPr>
      </w:pPr>
      <w:r w:rsidRPr="002B2EB7">
        <w:rPr>
          <w:rFonts w:ascii="Times New Roman" w:hAnsi="Times New Roman"/>
          <w:color w:val="000000" w:themeColor="text1"/>
          <w:sz w:val="28"/>
        </w:rPr>
        <w:t xml:space="preserve">Одним из важнейших критериев для выбора была управляемость коммутатора. </w:t>
      </w:r>
      <w:r w:rsidR="00164F4F" w:rsidRPr="002B2EB7">
        <w:rPr>
          <w:rFonts w:ascii="Times New Roman" w:hAnsi="Times New Roman" w:cs="Times New Roman"/>
          <w:color w:val="212121"/>
          <w:spacing w:val="-15"/>
          <w:sz w:val="28"/>
          <w:szCs w:val="28"/>
          <w:lang w:val="en-US"/>
        </w:rPr>
        <w:t>AT</w:t>
      </w:r>
      <w:r w:rsidR="00164F4F" w:rsidRPr="002B2EB7">
        <w:rPr>
          <w:rFonts w:ascii="Times New Roman" w:hAnsi="Times New Roman" w:cs="Times New Roman"/>
          <w:color w:val="212121"/>
          <w:spacing w:val="-15"/>
          <w:sz w:val="28"/>
          <w:szCs w:val="28"/>
        </w:rPr>
        <w:t>-</w:t>
      </w:r>
      <w:r w:rsidR="00164F4F" w:rsidRPr="002B2EB7">
        <w:rPr>
          <w:rFonts w:ascii="Times New Roman" w:hAnsi="Times New Roman" w:cs="Times New Roman"/>
          <w:color w:val="212121"/>
          <w:spacing w:val="-15"/>
          <w:sz w:val="28"/>
          <w:szCs w:val="28"/>
          <w:lang w:val="en-US"/>
        </w:rPr>
        <w:t>GS</w:t>
      </w:r>
      <w:r w:rsidR="00164F4F" w:rsidRPr="002B2EB7">
        <w:rPr>
          <w:rFonts w:ascii="Times New Roman" w:hAnsi="Times New Roman" w:cs="Times New Roman"/>
          <w:color w:val="212121"/>
          <w:spacing w:val="-15"/>
          <w:sz w:val="28"/>
          <w:szCs w:val="28"/>
        </w:rPr>
        <w:t>950/16</w:t>
      </w:r>
      <w:r w:rsidRPr="002B2EB7">
        <w:rPr>
          <w:rFonts w:ascii="Times New Roman" w:hAnsi="Times New Roman"/>
          <w:color w:val="000000" w:themeColor="text1"/>
          <w:sz w:val="28"/>
        </w:rPr>
        <w:t xml:space="preserve"> является управляемым коммутатором второго уровня, а значит он нам подходит.</w:t>
      </w:r>
    </w:p>
    <w:p w14:paraId="76E7E16F" w14:textId="77777777" w:rsidR="00540B49" w:rsidRPr="004B1634" w:rsidRDefault="00540B49" w:rsidP="007D5859">
      <w:pPr>
        <w:spacing w:after="0"/>
        <w:ind w:firstLine="708"/>
        <w:jc w:val="both"/>
        <w:rPr>
          <w:rFonts w:ascii="Times New Roman" w:hAnsi="Times New Roman"/>
          <w:color w:val="000000" w:themeColor="text1"/>
          <w:sz w:val="28"/>
        </w:rPr>
      </w:pPr>
      <w:r w:rsidRPr="004B1634">
        <w:rPr>
          <w:rFonts w:ascii="Times New Roman" w:hAnsi="Times New Roman"/>
          <w:color w:val="000000" w:themeColor="text1"/>
          <w:sz w:val="28"/>
        </w:rPr>
        <w:t>Технические характеристики:</w:t>
      </w:r>
    </w:p>
    <w:p w14:paraId="38C05FD4" w14:textId="5B02DE0A" w:rsidR="00540B49" w:rsidRPr="00462FCA" w:rsidRDefault="00540B49" w:rsidP="007D5859">
      <w:pPr>
        <w:spacing w:after="0"/>
        <w:ind w:left="708"/>
        <w:jc w:val="both"/>
        <w:rPr>
          <w:rFonts w:ascii="Times New Roman" w:hAnsi="Times New Roman"/>
          <w:color w:val="000000" w:themeColor="text1"/>
          <w:sz w:val="28"/>
        </w:rPr>
      </w:pPr>
      <w:r w:rsidRPr="00462FCA">
        <w:rPr>
          <w:rFonts w:ascii="Times New Roman" w:hAnsi="Times New Roman"/>
          <w:color w:val="000000" w:themeColor="text1"/>
          <w:sz w:val="28"/>
        </w:rPr>
        <w:t xml:space="preserve">- </w:t>
      </w:r>
      <w:r w:rsidRPr="004B1634">
        <w:rPr>
          <w:rFonts w:ascii="Times New Roman" w:hAnsi="Times New Roman"/>
          <w:color w:val="000000" w:themeColor="text1"/>
          <w:sz w:val="28"/>
        </w:rPr>
        <w:t>о</w:t>
      </w:r>
      <w:r w:rsidRPr="004B1634">
        <w:rPr>
          <w:rFonts w:ascii="Times New Roman" w:eastAsia="Times New Roman" w:hAnsi="Times New Roman" w:cs="Times New Roman"/>
          <w:color w:val="111111"/>
          <w:sz w:val="28"/>
          <w:szCs w:val="28"/>
        </w:rPr>
        <w:t>сновные</w:t>
      </w:r>
      <w:r w:rsidRPr="00462FCA">
        <w:rPr>
          <w:rFonts w:ascii="Times New Roman" w:eastAsia="Times New Roman" w:hAnsi="Times New Roman" w:cs="Times New Roman"/>
          <w:color w:val="111111"/>
          <w:sz w:val="28"/>
          <w:szCs w:val="28"/>
        </w:rPr>
        <w:t xml:space="preserve"> </w:t>
      </w:r>
      <w:r w:rsidRPr="004B1634">
        <w:rPr>
          <w:rFonts w:ascii="Times New Roman" w:eastAsia="Times New Roman" w:hAnsi="Times New Roman" w:cs="Times New Roman"/>
          <w:color w:val="111111"/>
          <w:sz w:val="28"/>
          <w:szCs w:val="28"/>
        </w:rPr>
        <w:t>порты</w:t>
      </w:r>
      <w:r w:rsidR="002022B9" w:rsidRPr="00462FCA">
        <w:rPr>
          <w:rFonts w:ascii="Times New Roman" w:eastAsia="Times New Roman" w:hAnsi="Times New Roman" w:cs="Times New Roman"/>
          <w:color w:val="111111"/>
          <w:sz w:val="28"/>
          <w:szCs w:val="28"/>
        </w:rPr>
        <w:t>: 16</w:t>
      </w:r>
      <w:r w:rsidRPr="00462FCA">
        <w:rPr>
          <w:rFonts w:ascii="Times New Roman" w:eastAsia="Times New Roman" w:hAnsi="Times New Roman" w:cs="Times New Roman"/>
          <w:color w:val="111111"/>
          <w:sz w:val="28"/>
          <w:szCs w:val="28"/>
        </w:rPr>
        <w:t xml:space="preserve"> </w:t>
      </w:r>
      <w:r w:rsidRPr="004B1634">
        <w:rPr>
          <w:rFonts w:ascii="Times New Roman" w:eastAsia="Times New Roman" w:hAnsi="Times New Roman" w:cs="Times New Roman"/>
          <w:color w:val="111111"/>
          <w:sz w:val="28"/>
          <w:szCs w:val="28"/>
          <w:lang w:val="en-US"/>
        </w:rPr>
        <w:t>Ethernet</w:t>
      </w:r>
      <w:r w:rsidRPr="00462FCA">
        <w:rPr>
          <w:rFonts w:ascii="Times New Roman" w:eastAsia="Times New Roman" w:hAnsi="Times New Roman" w:cs="Times New Roman"/>
          <w:color w:val="111111"/>
          <w:sz w:val="28"/>
          <w:szCs w:val="28"/>
        </w:rPr>
        <w:t xml:space="preserve"> 10/100/1000 </w:t>
      </w:r>
      <w:r w:rsidRPr="004B1634">
        <w:rPr>
          <w:rFonts w:ascii="Times New Roman" w:eastAsia="Times New Roman" w:hAnsi="Times New Roman" w:cs="Times New Roman"/>
          <w:color w:val="111111"/>
          <w:sz w:val="28"/>
          <w:szCs w:val="28"/>
          <w:lang w:val="en-US"/>
        </w:rPr>
        <w:t>PoE</w:t>
      </w:r>
      <w:r w:rsidRPr="00462FCA">
        <w:rPr>
          <w:rFonts w:ascii="Times New Roman" w:eastAsia="Times New Roman" w:hAnsi="Times New Roman" w:cs="Times New Roman"/>
          <w:color w:val="111111"/>
          <w:sz w:val="28"/>
          <w:szCs w:val="28"/>
        </w:rPr>
        <w:t>+;</w:t>
      </w:r>
    </w:p>
    <w:p w14:paraId="47290F46" w14:textId="38CA6C2A" w:rsidR="00540B49" w:rsidRPr="004B1634" w:rsidRDefault="00540B49" w:rsidP="007D5859">
      <w:pPr>
        <w:spacing w:after="0"/>
        <w:ind w:left="708"/>
        <w:jc w:val="both"/>
        <w:rPr>
          <w:rFonts w:ascii="Times New Roman" w:hAnsi="Times New Roman"/>
          <w:color w:val="000000" w:themeColor="text1"/>
          <w:sz w:val="28"/>
          <w:lang w:val="en-US"/>
        </w:rPr>
      </w:pPr>
      <w:r w:rsidRPr="004B1634">
        <w:rPr>
          <w:rFonts w:ascii="Times New Roman" w:hAnsi="Times New Roman"/>
          <w:color w:val="000000" w:themeColor="text1"/>
          <w:sz w:val="28"/>
          <w:lang w:val="en-US"/>
        </w:rPr>
        <w:t xml:space="preserve">- </w:t>
      </w:r>
      <w:r w:rsidRPr="004B1634">
        <w:rPr>
          <w:rFonts w:ascii="Times New Roman" w:hAnsi="Times New Roman"/>
          <w:color w:val="000000" w:themeColor="text1"/>
          <w:sz w:val="28"/>
        </w:rPr>
        <w:t>п</w:t>
      </w:r>
      <w:r w:rsidRPr="004B1634">
        <w:rPr>
          <w:rFonts w:ascii="Times New Roman" w:eastAsia="Times New Roman" w:hAnsi="Times New Roman" w:cs="Times New Roman"/>
          <w:color w:val="111111"/>
          <w:sz w:val="28"/>
          <w:szCs w:val="28"/>
        </w:rPr>
        <w:t>орты</w:t>
      </w:r>
      <w:r w:rsidRPr="004B1634">
        <w:rPr>
          <w:rFonts w:ascii="Times New Roman" w:eastAsia="Times New Roman" w:hAnsi="Times New Roman" w:cs="Times New Roman"/>
          <w:color w:val="111111"/>
          <w:sz w:val="28"/>
          <w:szCs w:val="28"/>
          <w:lang w:val="en-US"/>
        </w:rPr>
        <w:t xml:space="preserve"> </w:t>
      </w:r>
      <w:r w:rsidRPr="004B1634">
        <w:rPr>
          <w:rFonts w:ascii="Times New Roman" w:eastAsia="Times New Roman" w:hAnsi="Times New Roman" w:cs="Times New Roman"/>
          <w:color w:val="111111"/>
          <w:sz w:val="28"/>
          <w:szCs w:val="28"/>
        </w:rPr>
        <w:t>каскадирования</w:t>
      </w:r>
      <w:r w:rsidR="002022B9" w:rsidRPr="004B1634">
        <w:rPr>
          <w:rFonts w:ascii="Times New Roman" w:eastAsia="Times New Roman" w:hAnsi="Times New Roman" w:cs="Times New Roman"/>
          <w:color w:val="111111"/>
          <w:sz w:val="28"/>
          <w:szCs w:val="28"/>
          <w:lang w:val="en-US"/>
        </w:rPr>
        <w:t>: 2</w:t>
      </w:r>
      <w:r w:rsidRPr="004B1634">
        <w:rPr>
          <w:rFonts w:ascii="Times New Roman" w:eastAsia="Times New Roman" w:hAnsi="Times New Roman" w:cs="Times New Roman"/>
          <w:color w:val="111111"/>
          <w:sz w:val="28"/>
          <w:szCs w:val="28"/>
          <w:lang w:val="en-US"/>
        </w:rPr>
        <w:t xml:space="preserve"> Small Form-Factor Pluggable (SFP) Gigabit Ethernet;</w:t>
      </w:r>
    </w:p>
    <w:p w14:paraId="484D3BF0" w14:textId="2EAC859C" w:rsidR="00540B49" w:rsidRPr="009F04EE" w:rsidRDefault="00540B49" w:rsidP="007D5859">
      <w:pPr>
        <w:spacing w:after="0"/>
        <w:ind w:left="708"/>
        <w:jc w:val="both"/>
        <w:rPr>
          <w:rFonts w:ascii="Times New Roman" w:hAnsi="Times New Roman"/>
          <w:color w:val="000000" w:themeColor="text1"/>
          <w:sz w:val="28"/>
        </w:rPr>
      </w:pPr>
      <w:r w:rsidRPr="009F04EE">
        <w:rPr>
          <w:rFonts w:ascii="Times New Roman" w:hAnsi="Times New Roman"/>
          <w:color w:val="000000" w:themeColor="text1"/>
          <w:sz w:val="28"/>
        </w:rPr>
        <w:t xml:space="preserve">- </w:t>
      </w:r>
      <w:r w:rsidRPr="009F04EE">
        <w:rPr>
          <w:rFonts w:ascii="Times New Roman" w:eastAsia="Times New Roman" w:hAnsi="Times New Roman" w:cs="Times New Roman"/>
          <w:color w:val="111111"/>
          <w:sz w:val="28"/>
          <w:szCs w:val="28"/>
        </w:rPr>
        <w:t xml:space="preserve">максимальный размер пакета (MTU): до </w:t>
      </w:r>
      <w:r w:rsidR="002022B9" w:rsidRPr="009F04EE">
        <w:rPr>
          <w:rFonts w:ascii="Times New Roman" w:eastAsia="Times New Roman" w:hAnsi="Times New Roman" w:cs="Times New Roman"/>
          <w:color w:val="111111"/>
          <w:sz w:val="28"/>
          <w:szCs w:val="28"/>
        </w:rPr>
        <w:t>10000</w:t>
      </w:r>
      <w:r w:rsidRPr="009F04EE">
        <w:rPr>
          <w:rFonts w:ascii="Times New Roman" w:eastAsia="Times New Roman" w:hAnsi="Times New Roman" w:cs="Times New Roman"/>
          <w:color w:val="111111"/>
          <w:sz w:val="28"/>
          <w:szCs w:val="28"/>
        </w:rPr>
        <w:t xml:space="preserve"> байт;</w:t>
      </w:r>
    </w:p>
    <w:p w14:paraId="56014A97" w14:textId="7E670CFA" w:rsidR="00540B49" w:rsidRPr="00490A61" w:rsidRDefault="00540B49" w:rsidP="007D5859">
      <w:pPr>
        <w:spacing w:after="0"/>
        <w:ind w:left="708"/>
        <w:jc w:val="both"/>
        <w:rPr>
          <w:rFonts w:ascii="Times New Roman" w:hAnsi="Times New Roman"/>
          <w:color w:val="000000" w:themeColor="text1"/>
          <w:sz w:val="28"/>
        </w:rPr>
      </w:pPr>
      <w:r w:rsidRPr="00490A61">
        <w:rPr>
          <w:rFonts w:ascii="Times New Roman" w:hAnsi="Times New Roman"/>
          <w:color w:val="000000" w:themeColor="text1"/>
          <w:sz w:val="28"/>
        </w:rPr>
        <w:t xml:space="preserve">- </w:t>
      </w:r>
      <w:r w:rsidR="00706270" w:rsidRPr="00490A61">
        <w:rPr>
          <w:rFonts w:ascii="Times New Roman" w:eastAsia="Times New Roman" w:hAnsi="Times New Roman" w:cs="Times New Roman"/>
          <w:color w:val="111111"/>
          <w:sz w:val="28"/>
          <w:szCs w:val="28"/>
        </w:rPr>
        <w:t>скорость передачи трафика: 1488</w:t>
      </w:r>
      <w:r w:rsidRPr="00490A61">
        <w:rPr>
          <w:rFonts w:ascii="Times New Roman" w:eastAsia="Times New Roman" w:hAnsi="Times New Roman" w:cs="Times New Roman"/>
          <w:color w:val="111111"/>
          <w:sz w:val="28"/>
          <w:szCs w:val="28"/>
        </w:rPr>
        <w:t xml:space="preserve"> mpps;</w:t>
      </w:r>
    </w:p>
    <w:p w14:paraId="0A976BFC" w14:textId="4B95F181" w:rsidR="00540B49" w:rsidRPr="00490A61" w:rsidRDefault="00540B49" w:rsidP="007D5859">
      <w:pPr>
        <w:spacing w:after="0"/>
        <w:ind w:left="708"/>
        <w:jc w:val="both"/>
        <w:rPr>
          <w:rFonts w:ascii="Times New Roman" w:hAnsi="Times New Roman"/>
          <w:color w:val="000000" w:themeColor="text1"/>
          <w:sz w:val="28"/>
        </w:rPr>
      </w:pPr>
      <w:r w:rsidRPr="00490A61">
        <w:rPr>
          <w:rFonts w:ascii="Times New Roman" w:hAnsi="Times New Roman"/>
          <w:color w:val="000000" w:themeColor="text1"/>
          <w:sz w:val="28"/>
        </w:rPr>
        <w:t xml:space="preserve">- </w:t>
      </w:r>
      <w:r w:rsidR="000D4D07" w:rsidRPr="00490A61">
        <w:rPr>
          <w:rFonts w:ascii="Times New Roman" w:eastAsia="Times New Roman" w:hAnsi="Times New Roman" w:cs="Times New Roman"/>
          <w:color w:val="111111"/>
          <w:sz w:val="28"/>
          <w:szCs w:val="28"/>
        </w:rPr>
        <w:t>память DRAM: 64</w:t>
      </w:r>
      <w:r w:rsidRPr="00490A61">
        <w:rPr>
          <w:rFonts w:ascii="Times New Roman" w:eastAsia="Times New Roman" w:hAnsi="Times New Roman" w:cs="Times New Roman"/>
          <w:color w:val="111111"/>
          <w:sz w:val="28"/>
          <w:szCs w:val="28"/>
        </w:rPr>
        <w:t xml:space="preserve"> Мб;</w:t>
      </w:r>
    </w:p>
    <w:p w14:paraId="6E164FF3" w14:textId="2D1D4142"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lastRenderedPageBreak/>
        <w:t xml:space="preserve">- </w:t>
      </w:r>
      <w:r w:rsidRPr="00490A61">
        <w:rPr>
          <w:rFonts w:ascii="Times New Roman" w:eastAsia="Times New Roman" w:hAnsi="Times New Roman" w:cs="Times New Roman"/>
          <w:color w:val="111111"/>
          <w:sz w:val="28"/>
          <w:szCs w:val="28"/>
        </w:rPr>
        <w:t>флэш</w:t>
      </w:r>
      <w:r w:rsidRPr="00490A61">
        <w:rPr>
          <w:rFonts w:ascii="Times New Roman" w:eastAsia="Times New Roman" w:hAnsi="Times New Roman" w:cs="Times New Roman"/>
          <w:color w:val="111111"/>
          <w:sz w:val="28"/>
          <w:szCs w:val="28"/>
          <w:lang w:val="en-US"/>
        </w:rPr>
        <w:t>-</w:t>
      </w:r>
      <w:r w:rsidRPr="00490A61">
        <w:rPr>
          <w:rFonts w:ascii="Times New Roman" w:eastAsia="Times New Roman" w:hAnsi="Times New Roman" w:cs="Times New Roman"/>
          <w:color w:val="111111"/>
          <w:sz w:val="28"/>
          <w:szCs w:val="28"/>
        </w:rPr>
        <w:t>память</w:t>
      </w:r>
      <w:r w:rsidR="000D4D07" w:rsidRPr="00490A61">
        <w:rPr>
          <w:rFonts w:ascii="Times New Roman" w:eastAsia="Times New Roman" w:hAnsi="Times New Roman" w:cs="Times New Roman"/>
          <w:color w:val="111111"/>
          <w:sz w:val="28"/>
          <w:szCs w:val="28"/>
          <w:lang w:val="en-US"/>
        </w:rPr>
        <w:t>: 16</w:t>
      </w:r>
      <w:r w:rsidRPr="00490A61">
        <w:rPr>
          <w:rFonts w:ascii="Times New Roman" w:eastAsia="Times New Roman" w:hAnsi="Times New Roman" w:cs="Times New Roman"/>
          <w:color w:val="111111"/>
          <w:sz w:val="28"/>
          <w:szCs w:val="28"/>
          <w:lang w:val="en-US"/>
        </w:rPr>
        <w:t xml:space="preserve"> </w:t>
      </w:r>
      <w:r w:rsidRPr="00490A61">
        <w:rPr>
          <w:rFonts w:ascii="Times New Roman" w:eastAsia="Times New Roman" w:hAnsi="Times New Roman" w:cs="Times New Roman"/>
          <w:color w:val="111111"/>
          <w:sz w:val="28"/>
          <w:szCs w:val="28"/>
        </w:rPr>
        <w:t>Мб</w:t>
      </w:r>
      <w:r w:rsidRPr="00490A61">
        <w:rPr>
          <w:rFonts w:ascii="Times New Roman" w:eastAsia="Times New Roman" w:hAnsi="Times New Roman" w:cs="Times New Roman"/>
          <w:color w:val="111111"/>
          <w:sz w:val="28"/>
          <w:szCs w:val="28"/>
          <w:lang w:val="en-US"/>
        </w:rPr>
        <w:t>;</w:t>
      </w:r>
    </w:p>
    <w:p w14:paraId="69062053" w14:textId="77777777"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t xml:space="preserve">- </w:t>
      </w:r>
      <w:r w:rsidRPr="00490A61">
        <w:rPr>
          <w:rFonts w:ascii="Times New Roman" w:eastAsia="Times New Roman" w:hAnsi="Times New Roman" w:cs="Times New Roman"/>
          <w:color w:val="111111"/>
          <w:sz w:val="28"/>
          <w:szCs w:val="28"/>
          <w:lang w:val="en-US"/>
        </w:rPr>
        <w:t>MAC addresses: 8000;</w:t>
      </w:r>
    </w:p>
    <w:p w14:paraId="264F389A" w14:textId="6B5BC726" w:rsidR="00540B49" w:rsidRPr="00490A61" w:rsidRDefault="00540B49" w:rsidP="007D5859">
      <w:pPr>
        <w:spacing w:after="0"/>
        <w:ind w:left="708"/>
        <w:jc w:val="both"/>
        <w:rPr>
          <w:rFonts w:ascii="Times New Roman" w:hAnsi="Times New Roman"/>
          <w:color w:val="000000" w:themeColor="text1"/>
          <w:sz w:val="28"/>
          <w:lang w:val="en-US"/>
        </w:rPr>
      </w:pPr>
      <w:r w:rsidRPr="00490A61">
        <w:rPr>
          <w:rFonts w:ascii="Times New Roman" w:hAnsi="Times New Roman"/>
          <w:color w:val="000000" w:themeColor="text1"/>
          <w:sz w:val="28"/>
          <w:lang w:val="en-US"/>
        </w:rPr>
        <w:t xml:space="preserve">- </w:t>
      </w:r>
      <w:r w:rsidR="00A84C6C" w:rsidRPr="00490A61">
        <w:rPr>
          <w:rFonts w:ascii="Times New Roman" w:eastAsia="Times New Roman" w:hAnsi="Times New Roman" w:cs="Times New Roman"/>
          <w:color w:val="111111"/>
          <w:sz w:val="28"/>
          <w:szCs w:val="28"/>
          <w:lang w:val="en-US"/>
        </w:rPr>
        <w:t>Available PoE Power: 15.4</w:t>
      </w:r>
      <w:r w:rsidRPr="00490A61">
        <w:rPr>
          <w:rFonts w:ascii="Times New Roman" w:eastAsia="Times New Roman" w:hAnsi="Times New Roman" w:cs="Times New Roman"/>
          <w:color w:val="111111"/>
          <w:sz w:val="28"/>
          <w:szCs w:val="28"/>
          <w:lang w:val="en-US"/>
        </w:rPr>
        <w:t>W PoE.</w:t>
      </w:r>
    </w:p>
    <w:p w14:paraId="483B2557" w14:textId="77777777" w:rsidR="00540B49" w:rsidRPr="00B249E0" w:rsidRDefault="00540B49" w:rsidP="007D5859">
      <w:pPr>
        <w:spacing w:after="0"/>
        <w:jc w:val="both"/>
        <w:rPr>
          <w:rFonts w:ascii="Times New Roman" w:hAnsi="Times New Roman"/>
          <w:b/>
          <w:bCs/>
          <w:color w:val="000000" w:themeColor="text1"/>
          <w:sz w:val="28"/>
          <w:highlight w:val="yellow"/>
          <w:lang w:val="en-US"/>
        </w:rPr>
      </w:pPr>
    </w:p>
    <w:p w14:paraId="47C1A208" w14:textId="0AD41FE3" w:rsidR="00540B49" w:rsidRDefault="00540B49" w:rsidP="007D5859">
      <w:pPr>
        <w:pStyle w:val="1"/>
        <w:shd w:val="clear" w:color="auto" w:fill="FFFFFF"/>
        <w:spacing w:before="0" w:line="288" w:lineRule="atLeast"/>
        <w:ind w:firstLine="708"/>
        <w:rPr>
          <w:rFonts w:ascii="Times New Roman" w:hAnsi="Times New Roman" w:cs="Times New Roman"/>
          <w:b/>
          <w:bCs/>
          <w:color w:val="333333"/>
          <w:sz w:val="28"/>
          <w:szCs w:val="28"/>
        </w:rPr>
      </w:pPr>
      <w:r w:rsidRPr="009B2C2F">
        <w:rPr>
          <w:rFonts w:ascii="Times New Roman" w:hAnsi="Times New Roman"/>
          <w:b/>
          <w:bCs/>
          <w:color w:val="000000" w:themeColor="text1"/>
          <w:sz w:val="28"/>
        </w:rPr>
        <w:t>3.</w:t>
      </w:r>
      <w:r w:rsidR="00AE608B">
        <w:rPr>
          <w:rFonts w:ascii="Times New Roman" w:hAnsi="Times New Roman"/>
          <w:b/>
          <w:bCs/>
          <w:color w:val="000000" w:themeColor="text1"/>
          <w:sz w:val="28"/>
        </w:rPr>
        <w:t>7</w:t>
      </w:r>
      <w:r w:rsidR="009E5C94">
        <w:rPr>
          <w:rFonts w:ascii="Times New Roman" w:hAnsi="Times New Roman"/>
          <w:b/>
          <w:bCs/>
          <w:color w:val="000000" w:themeColor="text1"/>
          <w:sz w:val="28"/>
        </w:rPr>
        <w:t>.</w:t>
      </w:r>
      <w:r w:rsidRPr="009B2C2F">
        <w:rPr>
          <w:rFonts w:ascii="Times New Roman" w:hAnsi="Times New Roman"/>
          <w:b/>
          <w:bCs/>
          <w:color w:val="000000" w:themeColor="text1"/>
          <w:sz w:val="28"/>
        </w:rPr>
        <w:t xml:space="preserve">3 Точка беспроводного доступа </w:t>
      </w:r>
      <w:r w:rsidR="00700198" w:rsidRPr="009B2C2F">
        <w:rPr>
          <w:rFonts w:ascii="Times New Roman" w:hAnsi="Times New Roman" w:cs="Times New Roman"/>
          <w:b/>
          <w:bCs/>
          <w:color w:val="333333"/>
          <w:sz w:val="28"/>
          <w:szCs w:val="28"/>
        </w:rPr>
        <w:t>TQ5403</w:t>
      </w:r>
    </w:p>
    <w:p w14:paraId="06D7FB78" w14:textId="77777777" w:rsidR="005B10D9" w:rsidRPr="005B10D9" w:rsidRDefault="005B10D9" w:rsidP="005B10D9"/>
    <w:p w14:paraId="6A71F8BA" w14:textId="54F96750" w:rsidR="00540B49" w:rsidRPr="009B2C2F" w:rsidRDefault="00540B49" w:rsidP="007D5859">
      <w:pPr>
        <w:spacing w:after="0"/>
        <w:ind w:firstLine="708"/>
        <w:jc w:val="both"/>
        <w:rPr>
          <w:rFonts w:ascii="Times New Roman" w:hAnsi="Times New Roman"/>
          <w:color w:val="000000" w:themeColor="text1"/>
          <w:sz w:val="28"/>
        </w:rPr>
      </w:pPr>
      <w:r w:rsidRPr="009B2C2F">
        <w:rPr>
          <w:rFonts w:ascii="Times New Roman" w:hAnsi="Times New Roman"/>
          <w:color w:val="000000" w:themeColor="text1"/>
          <w:sz w:val="28"/>
        </w:rPr>
        <w:t xml:space="preserve">Точка доступа </w:t>
      </w:r>
      <w:r w:rsidR="00B249E0" w:rsidRPr="009B2C2F">
        <w:rPr>
          <w:rFonts w:ascii="Times New Roman" w:hAnsi="Times New Roman" w:cs="Times New Roman"/>
          <w:bCs/>
          <w:color w:val="333333"/>
          <w:sz w:val="28"/>
          <w:szCs w:val="28"/>
        </w:rPr>
        <w:t>TQ5403</w:t>
      </w:r>
      <w:r w:rsidR="00301899" w:rsidRPr="009B2C2F">
        <w:rPr>
          <w:rFonts w:ascii="Times New Roman" w:hAnsi="Times New Roman" w:cs="Times New Roman"/>
          <w:b/>
          <w:bCs/>
          <w:color w:val="333333"/>
          <w:sz w:val="28"/>
          <w:szCs w:val="28"/>
        </w:rPr>
        <w:t xml:space="preserve"> </w:t>
      </w:r>
      <w:r w:rsidRPr="009B2C2F">
        <w:rPr>
          <w:rFonts w:ascii="Times New Roman" w:hAnsi="Times New Roman"/>
          <w:color w:val="000000" w:themeColor="text1"/>
          <w:sz w:val="28"/>
        </w:rPr>
        <w:t>отлично подходит для использования в сетя</w:t>
      </w:r>
      <w:r w:rsidR="003B3A7F" w:rsidRPr="009B2C2F">
        <w:rPr>
          <w:rFonts w:ascii="Times New Roman" w:hAnsi="Times New Roman"/>
          <w:color w:val="000000" w:themeColor="text1"/>
          <w:sz w:val="28"/>
        </w:rPr>
        <w:t>х небольшого и среднего размера</w:t>
      </w:r>
      <w:r w:rsidRPr="009B2C2F">
        <w:rPr>
          <w:rFonts w:ascii="Times New Roman" w:hAnsi="Times New Roman"/>
          <w:color w:val="000000" w:themeColor="text1"/>
          <w:sz w:val="28"/>
        </w:rPr>
        <w:t>.</w:t>
      </w:r>
    </w:p>
    <w:p w14:paraId="315FE006" w14:textId="77777777" w:rsidR="00540B49" w:rsidRPr="009F5B40" w:rsidRDefault="00540B49" w:rsidP="007D5859">
      <w:pPr>
        <w:spacing w:after="0"/>
        <w:ind w:left="708"/>
        <w:jc w:val="both"/>
        <w:rPr>
          <w:rFonts w:ascii="Times New Roman" w:hAnsi="Times New Roman"/>
          <w:color w:val="000000" w:themeColor="text1"/>
          <w:sz w:val="28"/>
        </w:rPr>
      </w:pPr>
      <w:r w:rsidRPr="009F5B40">
        <w:rPr>
          <w:rFonts w:ascii="Times New Roman" w:hAnsi="Times New Roman"/>
          <w:color w:val="000000" w:themeColor="text1"/>
          <w:sz w:val="28"/>
        </w:rPr>
        <w:t>Технические характеристики:</w:t>
      </w:r>
    </w:p>
    <w:p w14:paraId="46220199" w14:textId="75F06535" w:rsidR="00540B49" w:rsidRPr="00A30617" w:rsidRDefault="00540B49" w:rsidP="007D5859">
      <w:pPr>
        <w:spacing w:after="0"/>
        <w:ind w:left="708"/>
        <w:jc w:val="both"/>
        <w:rPr>
          <w:rFonts w:ascii="Times New Roman" w:hAnsi="Times New Roman"/>
          <w:color w:val="000000" w:themeColor="text1"/>
          <w:sz w:val="28"/>
        </w:rPr>
      </w:pPr>
      <w:r w:rsidRPr="00A30617">
        <w:rPr>
          <w:rFonts w:ascii="Times New Roman" w:hAnsi="Times New Roman"/>
          <w:color w:val="000000" w:themeColor="text1"/>
          <w:sz w:val="28"/>
        </w:rPr>
        <w:t xml:space="preserve">- </w:t>
      </w:r>
      <w:r w:rsidRPr="009F5B40">
        <w:rPr>
          <w:rFonts w:ascii="Times New Roman" w:hAnsi="Times New Roman"/>
          <w:color w:val="000000" w:themeColor="text1"/>
          <w:sz w:val="28"/>
        </w:rPr>
        <w:t>протоколы</w:t>
      </w:r>
      <w:r w:rsidRPr="00A30617">
        <w:rPr>
          <w:rFonts w:ascii="Times New Roman" w:hAnsi="Times New Roman"/>
          <w:color w:val="000000" w:themeColor="text1"/>
          <w:sz w:val="28"/>
        </w:rPr>
        <w:t xml:space="preserve"> </w:t>
      </w:r>
      <w:proofErr w:type="spellStart"/>
      <w:r w:rsidRPr="009F5B40">
        <w:rPr>
          <w:rFonts w:ascii="Times New Roman" w:hAnsi="Times New Roman"/>
          <w:color w:val="000000" w:themeColor="text1"/>
          <w:sz w:val="28"/>
          <w:lang w:val="en-US"/>
        </w:rPr>
        <w:t>WiFi</w:t>
      </w:r>
      <w:proofErr w:type="spellEnd"/>
      <w:r w:rsidRPr="00A30617">
        <w:rPr>
          <w:rFonts w:ascii="Times New Roman" w:hAnsi="Times New Roman"/>
          <w:color w:val="000000" w:themeColor="text1"/>
          <w:sz w:val="28"/>
        </w:rPr>
        <w:t>: 802.11</w:t>
      </w:r>
      <w:r w:rsidR="007F27E7" w:rsidRPr="009F5B40">
        <w:rPr>
          <w:rFonts w:ascii="Times New Roman" w:hAnsi="Times New Roman"/>
          <w:color w:val="000000" w:themeColor="text1"/>
          <w:sz w:val="28"/>
          <w:lang w:val="en-US"/>
        </w:rPr>
        <w:t>a</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b</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g</w:t>
      </w:r>
      <w:r w:rsidR="007F27E7" w:rsidRPr="00A30617">
        <w:rPr>
          <w:rFonts w:ascii="Times New Roman" w:hAnsi="Times New Roman"/>
          <w:color w:val="000000" w:themeColor="text1"/>
          <w:sz w:val="28"/>
        </w:rPr>
        <w:t>/</w:t>
      </w:r>
      <w:r w:rsidR="007F27E7" w:rsidRPr="009F5B40">
        <w:rPr>
          <w:rFonts w:ascii="Times New Roman" w:hAnsi="Times New Roman"/>
          <w:color w:val="000000" w:themeColor="text1"/>
          <w:sz w:val="28"/>
          <w:lang w:val="en-US"/>
        </w:rPr>
        <w:t>n</w:t>
      </w:r>
      <w:r w:rsidR="007F27E7" w:rsidRPr="00A30617">
        <w:rPr>
          <w:rFonts w:ascii="Times New Roman" w:hAnsi="Times New Roman"/>
          <w:color w:val="000000" w:themeColor="text1"/>
          <w:sz w:val="28"/>
        </w:rPr>
        <w:t>/</w:t>
      </w:r>
      <w:r w:rsidRPr="009F5B40">
        <w:rPr>
          <w:rFonts w:ascii="Times New Roman" w:hAnsi="Times New Roman"/>
          <w:color w:val="000000" w:themeColor="text1"/>
          <w:sz w:val="28"/>
          <w:lang w:val="en-US"/>
        </w:rPr>
        <w:t>ac</w:t>
      </w:r>
      <w:r w:rsidRPr="00A30617">
        <w:rPr>
          <w:rFonts w:ascii="Times New Roman" w:hAnsi="Times New Roman"/>
          <w:color w:val="000000" w:themeColor="text1"/>
          <w:sz w:val="28"/>
        </w:rPr>
        <w:t xml:space="preserve"> </w:t>
      </w:r>
      <w:r w:rsidRPr="009F5B40">
        <w:rPr>
          <w:rFonts w:ascii="Times New Roman" w:hAnsi="Times New Roman"/>
          <w:color w:val="000000" w:themeColor="text1"/>
          <w:sz w:val="28"/>
          <w:lang w:val="en-US"/>
        </w:rPr>
        <w:t>Wave</w:t>
      </w:r>
      <w:r w:rsidRPr="00A30617">
        <w:rPr>
          <w:rFonts w:ascii="Times New Roman" w:hAnsi="Times New Roman"/>
          <w:color w:val="000000" w:themeColor="text1"/>
          <w:sz w:val="28"/>
        </w:rPr>
        <w:t xml:space="preserve"> 2;</w:t>
      </w:r>
    </w:p>
    <w:p w14:paraId="21A425FF" w14:textId="4E863ADA" w:rsidR="00540B49" w:rsidRPr="009F5B40" w:rsidRDefault="00540B49" w:rsidP="007D5859">
      <w:pPr>
        <w:spacing w:after="0"/>
        <w:ind w:left="708"/>
        <w:jc w:val="both"/>
        <w:rPr>
          <w:rFonts w:ascii="Times New Roman" w:hAnsi="Times New Roman"/>
          <w:color w:val="000000" w:themeColor="text1"/>
          <w:sz w:val="28"/>
        </w:rPr>
      </w:pPr>
      <w:r w:rsidRPr="009F5B40">
        <w:rPr>
          <w:rFonts w:ascii="Times New Roman" w:hAnsi="Times New Roman"/>
          <w:color w:val="000000" w:themeColor="text1"/>
          <w:sz w:val="28"/>
        </w:rPr>
        <w:t xml:space="preserve">- технология </w:t>
      </w:r>
      <w:r w:rsidRPr="009F5B40">
        <w:rPr>
          <w:rFonts w:ascii="Times New Roman" w:hAnsi="Times New Roman"/>
          <w:color w:val="000000" w:themeColor="text1"/>
          <w:sz w:val="28"/>
          <w:lang w:val="en-US"/>
        </w:rPr>
        <w:t>MIMO</w:t>
      </w:r>
      <w:r w:rsidR="00A01F82" w:rsidRPr="009F5B40">
        <w:rPr>
          <w:rFonts w:ascii="Times New Roman" w:hAnsi="Times New Roman"/>
          <w:color w:val="000000" w:themeColor="text1"/>
          <w:sz w:val="28"/>
        </w:rPr>
        <w:t>: 2</w:t>
      </w:r>
      <w:r w:rsidRPr="009F5B40">
        <w:rPr>
          <w:rFonts w:ascii="Times New Roman" w:hAnsi="Times New Roman"/>
          <w:color w:val="000000" w:themeColor="text1"/>
          <w:sz w:val="28"/>
          <w:lang w:val="en-US"/>
        </w:rPr>
        <w:t>x</w:t>
      </w:r>
      <w:r w:rsidR="00A01F82" w:rsidRPr="009F5B40">
        <w:rPr>
          <w:rFonts w:ascii="Times New Roman" w:hAnsi="Times New Roman"/>
          <w:color w:val="000000" w:themeColor="text1"/>
          <w:sz w:val="28"/>
        </w:rPr>
        <w:t xml:space="preserve">2 </w:t>
      </w:r>
      <w:r w:rsidR="00A01F82" w:rsidRPr="009F5B40">
        <w:rPr>
          <w:rFonts w:ascii="Times New Roman" w:hAnsi="Times New Roman"/>
          <w:color w:val="000000" w:themeColor="text1"/>
          <w:sz w:val="28"/>
          <w:lang w:val="en-US"/>
        </w:rPr>
        <w:t>MU</w:t>
      </w:r>
      <w:r w:rsidR="00A01F82" w:rsidRPr="009F5B40">
        <w:rPr>
          <w:rFonts w:ascii="Times New Roman" w:hAnsi="Times New Roman"/>
          <w:color w:val="000000" w:themeColor="text1"/>
          <w:sz w:val="28"/>
        </w:rPr>
        <w:t>-</w:t>
      </w:r>
      <w:r w:rsidRPr="009F5B40">
        <w:rPr>
          <w:rFonts w:ascii="Times New Roman" w:hAnsi="Times New Roman"/>
          <w:color w:val="000000" w:themeColor="text1"/>
          <w:sz w:val="28"/>
          <w:lang w:val="en-US"/>
        </w:rPr>
        <w:t>MIMO</w:t>
      </w:r>
      <w:r w:rsidRPr="009F5B40">
        <w:rPr>
          <w:rFonts w:ascii="Times New Roman" w:hAnsi="Times New Roman"/>
          <w:color w:val="000000" w:themeColor="text1"/>
          <w:sz w:val="28"/>
        </w:rPr>
        <w:t>;</w:t>
      </w:r>
    </w:p>
    <w:p w14:paraId="42F39160" w14:textId="121477FA" w:rsidR="00540B49" w:rsidRPr="00633DFD" w:rsidRDefault="00540B49" w:rsidP="007D5859">
      <w:pPr>
        <w:spacing w:after="0"/>
        <w:ind w:left="708"/>
        <w:jc w:val="both"/>
        <w:rPr>
          <w:rFonts w:ascii="Times New Roman" w:hAnsi="Times New Roman"/>
          <w:color w:val="000000" w:themeColor="text1"/>
          <w:sz w:val="28"/>
        </w:rPr>
      </w:pPr>
      <w:r w:rsidRPr="008823A4">
        <w:rPr>
          <w:rFonts w:ascii="Times New Roman" w:hAnsi="Times New Roman"/>
          <w:color w:val="000000" w:themeColor="text1"/>
          <w:sz w:val="28"/>
        </w:rPr>
        <w:t>- антенны: 2.4</w:t>
      </w:r>
      <w:r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18.79</w:t>
      </w:r>
      <w:proofErr w:type="spellStart"/>
      <w:r w:rsidR="00462FCA">
        <w:rPr>
          <w:rFonts w:ascii="Times New Roman" w:hAnsi="Times New Roman"/>
          <w:color w:val="000000" w:themeColor="text1"/>
          <w:sz w:val="28"/>
          <w:lang w:val="en-US"/>
        </w:rPr>
        <w:t>dDm</w:t>
      </w:r>
      <w:proofErr w:type="spellEnd"/>
      <w:r w:rsidRPr="008823A4">
        <w:rPr>
          <w:rFonts w:ascii="Times New Roman" w:hAnsi="Times New Roman"/>
          <w:color w:val="000000" w:themeColor="text1"/>
          <w:sz w:val="28"/>
        </w:rPr>
        <w:t xml:space="preserve"> 3</w:t>
      </w:r>
      <w:r w:rsidR="009F5B40" w:rsidRPr="008823A4">
        <w:rPr>
          <w:rFonts w:ascii="Times New Roman" w:hAnsi="Times New Roman"/>
          <w:color w:val="000000" w:themeColor="text1"/>
          <w:sz w:val="28"/>
        </w:rPr>
        <w:t>.95</w:t>
      </w:r>
      <w:proofErr w:type="spellStart"/>
      <w:r w:rsidRPr="008823A4">
        <w:rPr>
          <w:rFonts w:ascii="Times New Roman" w:hAnsi="Times New Roman"/>
          <w:color w:val="000000" w:themeColor="text1"/>
          <w:sz w:val="28"/>
          <w:lang w:val="en-US"/>
        </w:rPr>
        <w:t>dBi</w:t>
      </w:r>
      <w:proofErr w:type="spellEnd"/>
      <w:r w:rsidRPr="008823A4">
        <w:rPr>
          <w:rFonts w:ascii="Times New Roman" w:hAnsi="Times New Roman"/>
          <w:color w:val="000000" w:themeColor="text1"/>
          <w:sz w:val="28"/>
        </w:rPr>
        <w:t>/ 5</w:t>
      </w:r>
      <w:r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22.13</w:t>
      </w:r>
      <w:proofErr w:type="spellStart"/>
      <w:r w:rsidR="00462FCA">
        <w:rPr>
          <w:rFonts w:ascii="Times New Roman" w:hAnsi="Times New Roman"/>
          <w:color w:val="000000" w:themeColor="text1"/>
          <w:sz w:val="28"/>
          <w:lang w:val="en-US"/>
        </w:rPr>
        <w:t>dBm</w:t>
      </w:r>
      <w:proofErr w:type="spellEnd"/>
      <w:r w:rsidR="00053556" w:rsidRPr="008823A4">
        <w:rPr>
          <w:rFonts w:ascii="Times New Roman" w:hAnsi="Times New Roman"/>
          <w:color w:val="000000" w:themeColor="text1"/>
          <w:sz w:val="28"/>
        </w:rPr>
        <w:t xml:space="preserve"> </w:t>
      </w:r>
      <w:r w:rsidRPr="008823A4">
        <w:rPr>
          <w:rFonts w:ascii="Times New Roman" w:hAnsi="Times New Roman"/>
          <w:color w:val="000000" w:themeColor="text1"/>
          <w:sz w:val="28"/>
        </w:rPr>
        <w:t xml:space="preserve"> </w:t>
      </w:r>
      <w:r w:rsidR="00053556" w:rsidRPr="008823A4">
        <w:rPr>
          <w:rFonts w:ascii="Times New Roman" w:hAnsi="Times New Roman"/>
          <w:color w:val="000000" w:themeColor="text1"/>
          <w:sz w:val="28"/>
        </w:rPr>
        <w:t>4.20</w:t>
      </w:r>
      <w:proofErr w:type="spellStart"/>
      <w:r w:rsidRPr="008823A4">
        <w:rPr>
          <w:rFonts w:ascii="Times New Roman" w:hAnsi="Times New Roman"/>
          <w:color w:val="000000" w:themeColor="text1"/>
          <w:sz w:val="28"/>
          <w:lang w:val="en-US"/>
        </w:rPr>
        <w:t>dBi</w:t>
      </w:r>
      <w:proofErr w:type="spellEnd"/>
      <w:r w:rsidR="00053556" w:rsidRPr="008823A4">
        <w:rPr>
          <w:rFonts w:ascii="Times New Roman" w:hAnsi="Times New Roman"/>
          <w:color w:val="000000" w:themeColor="text1"/>
          <w:sz w:val="28"/>
        </w:rPr>
        <w:t>/ 5</w:t>
      </w:r>
      <w:r w:rsidR="00053556" w:rsidRPr="008823A4">
        <w:rPr>
          <w:rFonts w:ascii="Times New Roman" w:hAnsi="Times New Roman"/>
          <w:color w:val="000000" w:themeColor="text1"/>
          <w:sz w:val="28"/>
          <w:lang w:val="en-US"/>
        </w:rPr>
        <w:t>GHz</w:t>
      </w:r>
      <w:r w:rsidR="00462FCA" w:rsidRPr="00462FCA">
        <w:rPr>
          <w:rFonts w:ascii="Times New Roman" w:hAnsi="Times New Roman"/>
          <w:color w:val="000000" w:themeColor="text1"/>
          <w:sz w:val="28"/>
        </w:rPr>
        <w:t xml:space="preserve"> 28</w:t>
      </w:r>
      <w:proofErr w:type="spellStart"/>
      <w:r w:rsidR="00462FCA">
        <w:rPr>
          <w:rFonts w:ascii="Times New Roman" w:hAnsi="Times New Roman"/>
          <w:color w:val="000000" w:themeColor="text1"/>
          <w:sz w:val="28"/>
          <w:lang w:val="en-US"/>
        </w:rPr>
        <w:t>dBm</w:t>
      </w:r>
      <w:proofErr w:type="spellEnd"/>
      <w:r w:rsidR="00053556" w:rsidRPr="008823A4">
        <w:rPr>
          <w:rFonts w:ascii="Times New Roman" w:hAnsi="Times New Roman"/>
          <w:color w:val="000000" w:themeColor="text1"/>
          <w:sz w:val="28"/>
        </w:rPr>
        <w:t xml:space="preserve"> </w:t>
      </w:r>
      <w:r w:rsidR="00053556" w:rsidRPr="00633DFD">
        <w:rPr>
          <w:rFonts w:ascii="Times New Roman" w:hAnsi="Times New Roman"/>
          <w:color w:val="000000" w:themeColor="text1"/>
          <w:sz w:val="28"/>
        </w:rPr>
        <w:t>4.83</w:t>
      </w:r>
      <w:proofErr w:type="spellStart"/>
      <w:r w:rsidR="009F5B40" w:rsidRPr="00633DFD">
        <w:rPr>
          <w:rFonts w:ascii="Times New Roman" w:hAnsi="Times New Roman"/>
          <w:color w:val="000000" w:themeColor="text1"/>
          <w:sz w:val="28"/>
          <w:lang w:val="en-US"/>
        </w:rPr>
        <w:t>dBi</w:t>
      </w:r>
      <w:proofErr w:type="spellEnd"/>
      <w:r w:rsidRPr="00633DFD">
        <w:rPr>
          <w:rFonts w:ascii="Times New Roman" w:hAnsi="Times New Roman"/>
          <w:color w:val="000000" w:themeColor="text1"/>
          <w:sz w:val="28"/>
        </w:rPr>
        <w:t>;</w:t>
      </w:r>
    </w:p>
    <w:p w14:paraId="151CE5F8" w14:textId="39AE0BE8"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протоколы аутентификации </w:t>
      </w:r>
      <w:proofErr w:type="spellStart"/>
      <w:r w:rsidRPr="00633DFD">
        <w:rPr>
          <w:rFonts w:ascii="Times New Roman" w:hAnsi="Times New Roman"/>
          <w:color w:val="000000" w:themeColor="text1"/>
          <w:sz w:val="28"/>
          <w:lang w:val="en-US"/>
        </w:rPr>
        <w:t>WiFi</w:t>
      </w:r>
      <w:proofErr w:type="spellEnd"/>
      <w:r w:rsidR="00CE2412" w:rsidRPr="00633DFD">
        <w:rPr>
          <w:rFonts w:ascii="Times New Roman" w:hAnsi="Times New Roman"/>
          <w:color w:val="000000" w:themeColor="text1"/>
          <w:sz w:val="28"/>
        </w:rPr>
        <w:t>: WPA/WPA2/</w:t>
      </w:r>
      <w:r w:rsidR="00CE2412" w:rsidRPr="00633DFD">
        <w:rPr>
          <w:rFonts w:ascii="Times New Roman" w:hAnsi="Times New Roman"/>
          <w:color w:val="000000" w:themeColor="text1"/>
          <w:sz w:val="28"/>
          <w:lang w:val="en-US"/>
        </w:rPr>
        <w:t>WPA</w:t>
      </w:r>
      <w:r w:rsidR="00CE2412" w:rsidRPr="00633DFD">
        <w:rPr>
          <w:rFonts w:ascii="Times New Roman" w:hAnsi="Times New Roman"/>
          <w:color w:val="000000" w:themeColor="text1"/>
          <w:sz w:val="28"/>
        </w:rPr>
        <w:t>3</w:t>
      </w:r>
      <w:r w:rsidRPr="00633DFD">
        <w:rPr>
          <w:rFonts w:ascii="Times New Roman" w:hAnsi="Times New Roman"/>
          <w:color w:val="000000" w:themeColor="text1"/>
          <w:sz w:val="28"/>
        </w:rPr>
        <w:t>;</w:t>
      </w:r>
    </w:p>
    <w:p w14:paraId="2ADC7A07" w14:textId="77777777"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xml:space="preserve">- память </w:t>
      </w:r>
      <w:r w:rsidRPr="00633DFD">
        <w:rPr>
          <w:rFonts w:ascii="Times New Roman" w:hAnsi="Times New Roman"/>
          <w:color w:val="000000" w:themeColor="text1"/>
          <w:sz w:val="28"/>
          <w:lang w:val="en-US"/>
        </w:rPr>
        <w:t>FLASH</w:t>
      </w:r>
      <w:r w:rsidRPr="00633DFD">
        <w:rPr>
          <w:rFonts w:ascii="Times New Roman" w:hAnsi="Times New Roman"/>
          <w:color w:val="000000" w:themeColor="text1"/>
          <w:sz w:val="28"/>
        </w:rPr>
        <w:t>: 256 Мб;</w:t>
      </w:r>
    </w:p>
    <w:p w14:paraId="67421A09" w14:textId="77777777" w:rsidR="00540B49" w:rsidRPr="00633DFD" w:rsidRDefault="00540B49" w:rsidP="007D5859">
      <w:pPr>
        <w:spacing w:after="0"/>
        <w:ind w:left="708"/>
        <w:jc w:val="both"/>
        <w:rPr>
          <w:rFonts w:ascii="Times New Roman" w:hAnsi="Times New Roman"/>
          <w:color w:val="000000" w:themeColor="text1"/>
          <w:sz w:val="28"/>
        </w:rPr>
      </w:pPr>
      <w:r w:rsidRPr="00633DFD">
        <w:rPr>
          <w:rFonts w:ascii="Times New Roman" w:hAnsi="Times New Roman"/>
          <w:color w:val="000000" w:themeColor="text1"/>
          <w:sz w:val="28"/>
        </w:rPr>
        <w:t>- объем ОЗУ: 1 Гб;</w:t>
      </w:r>
    </w:p>
    <w:p w14:paraId="6DEDADA6" w14:textId="0119E81C" w:rsidR="00540B49" w:rsidRDefault="005E3F7E" w:rsidP="007D5859">
      <w:pPr>
        <w:spacing w:after="0"/>
        <w:ind w:left="708"/>
        <w:jc w:val="both"/>
        <w:rPr>
          <w:rFonts w:ascii="Times New Roman" w:hAnsi="Times New Roman"/>
          <w:color w:val="000000" w:themeColor="text1"/>
          <w:sz w:val="28"/>
        </w:rPr>
      </w:pPr>
      <w:r w:rsidRPr="00C44592">
        <w:rPr>
          <w:rFonts w:ascii="Times New Roman" w:hAnsi="Times New Roman"/>
          <w:color w:val="000000" w:themeColor="text1"/>
          <w:sz w:val="28"/>
        </w:rPr>
        <w:t>- габариты: 215</w:t>
      </w:r>
      <w:r w:rsidR="00540B49" w:rsidRPr="00C44592">
        <w:rPr>
          <w:rFonts w:ascii="Times New Roman" w:hAnsi="Times New Roman"/>
          <w:color w:val="000000" w:themeColor="text1"/>
          <w:sz w:val="28"/>
        </w:rPr>
        <w:t xml:space="preserve"> </w:t>
      </w:r>
      <w:r w:rsidR="00540B49" w:rsidRPr="00C44592">
        <w:rPr>
          <w:rFonts w:ascii="Times New Roman" w:hAnsi="Times New Roman"/>
          <w:color w:val="000000" w:themeColor="text1"/>
          <w:sz w:val="28"/>
          <w:lang w:val="en-US"/>
        </w:rPr>
        <w:t>x</w:t>
      </w:r>
      <w:r w:rsidRPr="00C44592">
        <w:rPr>
          <w:rFonts w:ascii="Times New Roman" w:hAnsi="Times New Roman"/>
          <w:color w:val="000000" w:themeColor="text1"/>
          <w:sz w:val="28"/>
        </w:rPr>
        <w:t xml:space="preserve"> 215</w:t>
      </w:r>
      <w:r w:rsidR="00540B49" w:rsidRPr="00C44592">
        <w:rPr>
          <w:rFonts w:ascii="Times New Roman" w:hAnsi="Times New Roman"/>
          <w:color w:val="000000" w:themeColor="text1"/>
          <w:sz w:val="28"/>
        </w:rPr>
        <w:t xml:space="preserve"> </w:t>
      </w:r>
      <w:r w:rsidR="00540B49" w:rsidRPr="00C44592">
        <w:rPr>
          <w:rFonts w:ascii="Times New Roman" w:hAnsi="Times New Roman"/>
          <w:color w:val="000000" w:themeColor="text1"/>
          <w:sz w:val="28"/>
          <w:lang w:val="en-US"/>
        </w:rPr>
        <w:t>x</w:t>
      </w:r>
      <w:r w:rsidRPr="00C44592">
        <w:rPr>
          <w:rFonts w:ascii="Times New Roman" w:hAnsi="Times New Roman"/>
          <w:color w:val="000000" w:themeColor="text1"/>
          <w:sz w:val="28"/>
        </w:rPr>
        <w:t xml:space="preserve"> 48</w:t>
      </w:r>
      <w:r w:rsidR="00540B49" w:rsidRPr="00C44592">
        <w:rPr>
          <w:rFonts w:ascii="Times New Roman" w:hAnsi="Times New Roman"/>
          <w:color w:val="000000" w:themeColor="text1"/>
          <w:sz w:val="28"/>
        </w:rPr>
        <w:t xml:space="preserve"> мм.</w:t>
      </w:r>
    </w:p>
    <w:p w14:paraId="59EA37D6" w14:textId="46D96C0D" w:rsidR="00092CB6" w:rsidRDefault="00092CB6" w:rsidP="007D5859">
      <w:pPr>
        <w:spacing w:after="0"/>
        <w:ind w:firstLine="708"/>
        <w:jc w:val="both"/>
        <w:rPr>
          <w:rFonts w:ascii="Times New Roman" w:hAnsi="Times New Roman"/>
          <w:color w:val="000000" w:themeColor="text1"/>
          <w:sz w:val="28"/>
        </w:rPr>
      </w:pPr>
      <w:r>
        <w:rPr>
          <w:rFonts w:ascii="Times New Roman" w:hAnsi="Times New Roman"/>
          <w:color w:val="000000" w:themeColor="text1"/>
          <w:sz w:val="28"/>
        </w:rPr>
        <w:t xml:space="preserve">Также </w:t>
      </w:r>
      <w:r>
        <w:rPr>
          <w:rFonts w:ascii="Times New Roman" w:hAnsi="Times New Roman"/>
          <w:color w:val="000000" w:themeColor="text1"/>
          <w:sz w:val="28"/>
          <w:lang w:val="en-US"/>
        </w:rPr>
        <w:t>TQ</w:t>
      </w:r>
      <w:r w:rsidRPr="00092CB6">
        <w:rPr>
          <w:rFonts w:ascii="Times New Roman" w:hAnsi="Times New Roman"/>
          <w:color w:val="000000" w:themeColor="text1"/>
          <w:sz w:val="28"/>
        </w:rPr>
        <w:t xml:space="preserve">5403 </w:t>
      </w:r>
      <w:r>
        <w:rPr>
          <w:rFonts w:ascii="Times New Roman" w:hAnsi="Times New Roman"/>
          <w:color w:val="000000" w:themeColor="text1"/>
          <w:sz w:val="28"/>
        </w:rPr>
        <w:t xml:space="preserve">имеет два </w:t>
      </w:r>
      <w:r>
        <w:rPr>
          <w:rFonts w:ascii="Times New Roman" w:hAnsi="Times New Roman"/>
          <w:color w:val="000000" w:themeColor="text1"/>
          <w:sz w:val="28"/>
          <w:lang w:val="en-US"/>
        </w:rPr>
        <w:t>GigabitEthernet</w:t>
      </w:r>
      <w:r w:rsidRPr="00092CB6">
        <w:rPr>
          <w:rFonts w:ascii="Times New Roman" w:hAnsi="Times New Roman"/>
          <w:color w:val="000000" w:themeColor="text1"/>
          <w:sz w:val="28"/>
        </w:rPr>
        <w:t xml:space="preserve"> </w:t>
      </w:r>
      <w:r>
        <w:rPr>
          <w:rFonts w:ascii="Times New Roman" w:hAnsi="Times New Roman"/>
          <w:color w:val="000000" w:themeColor="text1"/>
          <w:sz w:val="28"/>
        </w:rPr>
        <w:t>интерфейса.</w:t>
      </w:r>
    </w:p>
    <w:p w14:paraId="1E130485" w14:textId="7013F591" w:rsidR="00495C6F" w:rsidRDefault="00495C6F" w:rsidP="007D5859">
      <w:pPr>
        <w:spacing w:after="0"/>
        <w:ind w:firstLine="708"/>
        <w:jc w:val="both"/>
        <w:rPr>
          <w:rFonts w:ascii="Times New Roman" w:hAnsi="Times New Roman"/>
          <w:color w:val="000000" w:themeColor="text1"/>
          <w:sz w:val="28"/>
        </w:rPr>
      </w:pPr>
    </w:p>
    <w:p w14:paraId="48C0A447" w14:textId="64031150" w:rsidR="001B6F47" w:rsidRDefault="001B6F47" w:rsidP="001B6F47">
      <w:pPr>
        <w:spacing w:after="0"/>
        <w:jc w:val="both"/>
        <w:rPr>
          <w:rFonts w:ascii="Times New Roman" w:hAnsi="Times New Roman"/>
          <w:color w:val="000000" w:themeColor="text1"/>
          <w:sz w:val="28"/>
        </w:rPr>
      </w:pPr>
    </w:p>
    <w:p w14:paraId="64BC1A4E" w14:textId="76E26D22" w:rsidR="001B6F47" w:rsidRDefault="001B6F47" w:rsidP="001B6F47">
      <w:pPr>
        <w:spacing w:after="0"/>
        <w:jc w:val="both"/>
        <w:rPr>
          <w:rFonts w:ascii="Times New Roman" w:hAnsi="Times New Roman"/>
          <w:b/>
          <w:color w:val="000000" w:themeColor="text1"/>
          <w:sz w:val="28"/>
        </w:rPr>
      </w:pPr>
      <w:r>
        <w:rPr>
          <w:rFonts w:ascii="Times New Roman" w:hAnsi="Times New Roman"/>
          <w:color w:val="000000" w:themeColor="text1"/>
          <w:sz w:val="28"/>
        </w:rPr>
        <w:tab/>
      </w:r>
      <w:r w:rsidRPr="001B6F47">
        <w:rPr>
          <w:rFonts w:ascii="Times New Roman" w:hAnsi="Times New Roman"/>
          <w:b/>
          <w:color w:val="000000" w:themeColor="text1"/>
          <w:sz w:val="28"/>
        </w:rPr>
        <w:t>3.8 Расчёт качества связи беспроводной сети</w:t>
      </w:r>
    </w:p>
    <w:p w14:paraId="67819933" w14:textId="0AB2378F" w:rsidR="006C65E2" w:rsidRDefault="006C65E2" w:rsidP="001B6F47">
      <w:pPr>
        <w:spacing w:after="0"/>
        <w:jc w:val="both"/>
        <w:rPr>
          <w:rFonts w:ascii="Times New Roman" w:hAnsi="Times New Roman"/>
          <w:b/>
          <w:color w:val="000000" w:themeColor="text1"/>
          <w:sz w:val="28"/>
        </w:rPr>
      </w:pPr>
      <w:r>
        <w:rPr>
          <w:rFonts w:ascii="Times New Roman" w:hAnsi="Times New Roman"/>
          <w:b/>
          <w:color w:val="000000" w:themeColor="text1"/>
          <w:sz w:val="28"/>
        </w:rPr>
        <w:tab/>
      </w:r>
    </w:p>
    <w:p w14:paraId="720A1A66" w14:textId="5256E765" w:rsidR="008767D3" w:rsidRDefault="003110E9" w:rsidP="001B6F47">
      <w:pPr>
        <w:spacing w:after="0"/>
        <w:jc w:val="both"/>
        <w:rPr>
          <w:rFonts w:ascii="Times New Roman" w:hAnsi="Times New Roman"/>
          <w:color w:val="000000" w:themeColor="text1"/>
          <w:sz w:val="28"/>
        </w:rPr>
      </w:pPr>
      <w:r>
        <w:rPr>
          <w:rFonts w:ascii="Times New Roman" w:hAnsi="Times New Roman"/>
          <w:b/>
          <w:color w:val="000000" w:themeColor="text1"/>
          <w:sz w:val="28"/>
        </w:rPr>
        <w:tab/>
      </w:r>
      <w:r w:rsidR="002D0C4D">
        <w:rPr>
          <w:rFonts w:ascii="Times New Roman" w:hAnsi="Times New Roman"/>
          <w:color w:val="000000" w:themeColor="text1"/>
          <w:sz w:val="28"/>
        </w:rPr>
        <w:t>Для выбора</w:t>
      </w:r>
      <w:r w:rsidR="0058491E">
        <w:rPr>
          <w:rFonts w:ascii="Times New Roman" w:hAnsi="Times New Roman"/>
          <w:color w:val="000000" w:themeColor="text1"/>
          <w:sz w:val="28"/>
        </w:rPr>
        <w:t xml:space="preserve"> количества точек доступа</w:t>
      </w:r>
      <w:r w:rsidR="002D0C4D">
        <w:rPr>
          <w:rFonts w:ascii="Times New Roman" w:hAnsi="Times New Roman"/>
          <w:color w:val="000000" w:themeColor="text1"/>
          <w:sz w:val="28"/>
        </w:rPr>
        <w:t xml:space="preserve"> необходимо рассчитать покрытие беспроводной сетью всех помещений в пределах этажа организации.</w:t>
      </w:r>
    </w:p>
    <w:p w14:paraId="6AF7EC07" w14:textId="1A423519" w:rsidR="00AE42A1" w:rsidRDefault="00AE42A1" w:rsidP="001B6F47">
      <w:pPr>
        <w:spacing w:after="0"/>
        <w:jc w:val="both"/>
        <w:rPr>
          <w:rFonts w:ascii="Times New Roman" w:hAnsi="Times New Roman"/>
          <w:color w:val="000000" w:themeColor="text1"/>
          <w:sz w:val="28"/>
        </w:rPr>
      </w:pPr>
      <w:r>
        <w:rPr>
          <w:rFonts w:ascii="Times New Roman" w:hAnsi="Times New Roman"/>
          <w:color w:val="000000" w:themeColor="text1"/>
          <w:sz w:val="28"/>
        </w:rPr>
        <w:tab/>
        <w:t>Будем считать, что соседние здания находятся на расстоянии, достаточном для того, чтобы беспроводные сети, организованные в них, не будут влиять на разрабатываемую сеть.</w:t>
      </w:r>
    </w:p>
    <w:p w14:paraId="78FBD0DA" w14:textId="2CEE8C58" w:rsidR="00A4295C" w:rsidRDefault="00A4295C" w:rsidP="001B6F47">
      <w:pPr>
        <w:spacing w:after="0"/>
        <w:jc w:val="both"/>
        <w:rPr>
          <w:rFonts w:ascii="Times New Roman" w:hAnsi="Times New Roman"/>
          <w:color w:val="000000" w:themeColor="text1"/>
          <w:sz w:val="28"/>
        </w:rPr>
      </w:pPr>
      <w:r>
        <w:rPr>
          <w:rFonts w:ascii="Times New Roman" w:hAnsi="Times New Roman"/>
          <w:color w:val="000000" w:themeColor="text1"/>
          <w:sz w:val="28"/>
        </w:rPr>
        <w:tab/>
        <w:t>Для расчёта затухания радиоволн в беспрепятственной воздушной среде используем упрощённую формулу:</w:t>
      </w:r>
    </w:p>
    <w:p w14:paraId="568AD8C5" w14:textId="7BBB9B5F" w:rsidR="00A4295C" w:rsidRPr="00BA199D" w:rsidRDefault="0027366F" w:rsidP="00BA199D">
      <w:pPr>
        <w:spacing w:after="0"/>
        <w:jc w:val="right"/>
        <w:rPr>
          <w:rFonts w:ascii="Times New Roman" w:hAnsi="Times New Roman"/>
          <w:color w:val="000000" w:themeColor="text1"/>
          <w:sz w:val="28"/>
        </w:rPr>
      </w:pPr>
      <m:oMath>
        <m:r>
          <w:rPr>
            <w:rFonts w:ascii="Cambria Math" w:hAnsi="Cambria Math"/>
            <w:color w:val="000000" w:themeColor="text1"/>
            <w:sz w:val="28"/>
          </w:rPr>
          <m:t>L=32,44+20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F</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D</m:t>
                </m:r>
              </m:e>
            </m:d>
          </m:e>
        </m:func>
        <m:r>
          <w:rPr>
            <w:rFonts w:ascii="Cambria Math" w:hAnsi="Cambria Math"/>
            <w:color w:val="000000" w:themeColor="text1"/>
            <w:sz w:val="28"/>
          </w:rPr>
          <m:t>, дБ</m:t>
        </m:r>
        <m:r>
          <w:rPr>
            <w:rFonts w:ascii="Cambria Math" w:eastAsiaTheme="minorEastAsia" w:hAnsi="Cambria Math"/>
            <w:color w:val="000000" w:themeColor="text1"/>
            <w:sz w:val="28"/>
          </w:rPr>
          <m:t>,</m:t>
        </m:r>
      </m:oMath>
      <w:r w:rsidR="00BA199D">
        <w:rPr>
          <w:rFonts w:ascii="Times New Roman" w:eastAsiaTheme="minorEastAsia" w:hAnsi="Times New Roman"/>
          <w:color w:val="000000" w:themeColor="text1"/>
          <w:sz w:val="28"/>
        </w:rPr>
        <w:t xml:space="preserve">                        (3.1)</w:t>
      </w:r>
    </w:p>
    <w:p w14:paraId="23EB46D7" w14:textId="562F3ACF" w:rsidR="00701435" w:rsidRDefault="00EF426D" w:rsidP="007D5859">
      <w:pPr>
        <w:spacing w:after="0"/>
        <w:ind w:firstLine="708"/>
        <w:jc w:val="both"/>
        <w:rPr>
          <w:rFonts w:ascii="Times New Roman" w:hAnsi="Times New Roman"/>
          <w:color w:val="000000" w:themeColor="text1"/>
          <w:sz w:val="28"/>
        </w:rPr>
      </w:pPr>
      <w:r>
        <w:rPr>
          <w:rFonts w:ascii="Times New Roman" w:hAnsi="Times New Roman"/>
          <w:color w:val="000000" w:themeColor="text1"/>
          <w:sz w:val="28"/>
        </w:rPr>
        <w:t xml:space="preserve">где </w:t>
      </w:r>
      <w:r>
        <w:rPr>
          <w:rFonts w:ascii="Times New Roman" w:hAnsi="Times New Roman"/>
          <w:color w:val="000000" w:themeColor="text1"/>
          <w:sz w:val="28"/>
          <w:lang w:val="en-US"/>
        </w:rPr>
        <w:t>F</w:t>
      </w:r>
      <w:r>
        <w:rPr>
          <w:rFonts w:ascii="Times New Roman" w:hAnsi="Times New Roman"/>
          <w:color w:val="000000" w:themeColor="text1"/>
          <w:sz w:val="28"/>
        </w:rPr>
        <w:t xml:space="preserve"> – частота сигнала в </w:t>
      </w:r>
      <w:r w:rsidR="0072352F">
        <w:rPr>
          <w:rFonts w:ascii="Times New Roman" w:hAnsi="Times New Roman"/>
          <w:color w:val="000000" w:themeColor="text1"/>
          <w:sz w:val="28"/>
        </w:rPr>
        <w:t>ГГц</w:t>
      </w:r>
      <w:r>
        <w:rPr>
          <w:rFonts w:ascii="Times New Roman" w:hAnsi="Times New Roman"/>
          <w:color w:val="000000" w:themeColor="text1"/>
          <w:sz w:val="28"/>
        </w:rPr>
        <w:t xml:space="preserve">, </w:t>
      </w:r>
      <w:r>
        <w:rPr>
          <w:rFonts w:ascii="Times New Roman" w:hAnsi="Times New Roman"/>
          <w:color w:val="000000" w:themeColor="text1"/>
          <w:sz w:val="28"/>
          <w:lang w:val="en-US"/>
        </w:rPr>
        <w:t>D</w:t>
      </w:r>
      <w:r w:rsidRPr="00EF426D">
        <w:rPr>
          <w:rFonts w:ascii="Times New Roman" w:hAnsi="Times New Roman"/>
          <w:color w:val="000000" w:themeColor="text1"/>
          <w:sz w:val="28"/>
        </w:rPr>
        <w:t xml:space="preserve"> </w:t>
      </w:r>
      <w:r>
        <w:rPr>
          <w:rFonts w:ascii="Times New Roman" w:hAnsi="Times New Roman"/>
          <w:color w:val="000000" w:themeColor="text1"/>
          <w:sz w:val="28"/>
        </w:rPr>
        <w:t>–</w:t>
      </w:r>
      <w:r w:rsidRPr="00EF426D">
        <w:rPr>
          <w:rFonts w:ascii="Times New Roman" w:hAnsi="Times New Roman"/>
          <w:color w:val="000000" w:themeColor="text1"/>
          <w:sz w:val="28"/>
        </w:rPr>
        <w:t xml:space="preserve"> </w:t>
      </w:r>
      <w:r>
        <w:rPr>
          <w:rFonts w:ascii="Times New Roman" w:hAnsi="Times New Roman"/>
          <w:color w:val="000000" w:themeColor="text1"/>
          <w:sz w:val="28"/>
        </w:rPr>
        <w:t xml:space="preserve">расстояние </w:t>
      </w:r>
      <w:r w:rsidR="00B64B88">
        <w:rPr>
          <w:rFonts w:ascii="Times New Roman" w:hAnsi="Times New Roman"/>
          <w:color w:val="000000" w:themeColor="text1"/>
          <w:sz w:val="28"/>
        </w:rPr>
        <w:t>в метрах от точки доступа</w:t>
      </w:r>
      <w:r w:rsidR="002B15D5">
        <w:rPr>
          <w:rFonts w:ascii="Times New Roman" w:hAnsi="Times New Roman"/>
          <w:color w:val="000000" w:themeColor="text1"/>
          <w:sz w:val="28"/>
        </w:rPr>
        <w:t>.</w:t>
      </w:r>
    </w:p>
    <w:p w14:paraId="4186FB33" w14:textId="030BBDD2" w:rsidR="00677B41" w:rsidRDefault="00677B41" w:rsidP="007D5859">
      <w:pPr>
        <w:spacing w:after="0"/>
        <w:ind w:firstLine="708"/>
        <w:jc w:val="both"/>
        <w:rPr>
          <w:rFonts w:ascii="Times New Roman" w:hAnsi="Times New Roman"/>
          <w:color w:val="000000" w:themeColor="text1"/>
          <w:sz w:val="28"/>
        </w:rPr>
      </w:pPr>
      <w:r>
        <w:rPr>
          <w:rFonts w:ascii="Times New Roman" w:hAnsi="Times New Roman"/>
          <w:color w:val="000000" w:themeColor="text1"/>
          <w:sz w:val="28"/>
        </w:rPr>
        <w:t xml:space="preserve">Здание имеет квадратную форму. Для минимизации расстояния для всех возможных пользователей, точка размещается </w:t>
      </w:r>
      <w:r w:rsidR="00C23C56">
        <w:rPr>
          <w:rFonts w:ascii="Times New Roman" w:hAnsi="Times New Roman"/>
          <w:color w:val="000000" w:themeColor="text1"/>
          <w:sz w:val="28"/>
        </w:rPr>
        <w:t>в центре этажа, на потолке.</w:t>
      </w:r>
    </w:p>
    <w:p w14:paraId="57DF3214" w14:textId="77777777" w:rsidR="00C42F73" w:rsidRDefault="00D31B71" w:rsidP="00C42F73">
      <w:pPr>
        <w:spacing w:after="0"/>
        <w:ind w:left="708"/>
        <w:jc w:val="both"/>
        <w:rPr>
          <w:rFonts w:ascii="Times New Roman" w:hAnsi="Times New Roman"/>
          <w:color w:val="000000" w:themeColor="text1"/>
          <w:sz w:val="28"/>
        </w:rPr>
      </w:pPr>
      <w:r>
        <w:rPr>
          <w:rFonts w:ascii="Times New Roman" w:hAnsi="Times New Roman"/>
          <w:color w:val="000000" w:themeColor="text1"/>
          <w:sz w:val="28"/>
        </w:rPr>
        <w:t>Высоту потолка примем равной 2,5 м, расстояние до стен – 6 м.</w:t>
      </w:r>
      <w:r w:rsidR="00C42F73">
        <w:rPr>
          <w:rFonts w:ascii="Times New Roman" w:hAnsi="Times New Roman"/>
          <w:color w:val="000000" w:themeColor="text1"/>
          <w:sz w:val="28"/>
        </w:rPr>
        <w:t xml:space="preserve"> Рассчитаем расстояние до нижнего угла помещения:</w:t>
      </w:r>
    </w:p>
    <w:p w14:paraId="747DDC8E" w14:textId="3231EA3F" w:rsidR="00D31B71" w:rsidRPr="008C2587" w:rsidRDefault="0043478D" w:rsidP="008C2587">
      <w:pPr>
        <w:spacing w:after="0"/>
        <w:ind w:firstLine="708"/>
        <w:jc w:val="center"/>
        <w:rPr>
          <w:rFonts w:ascii="Times New Roman" w:eastAsiaTheme="minorEastAsia" w:hAnsi="Times New Roman"/>
          <w:color w:val="000000" w:themeColor="text1"/>
          <w:sz w:val="28"/>
        </w:rPr>
      </w:pPr>
      <m:oMathPara>
        <m:oMath>
          <m:r>
            <w:rPr>
              <w:rFonts w:ascii="Cambria Math" w:hAnsi="Cambria Math"/>
              <w:color w:val="000000" w:themeColor="text1"/>
              <w:sz w:val="28"/>
            </w:rPr>
            <m:t xml:space="preserve">D=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l</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w</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h</m:t>
                  </m:r>
                </m:e>
                <m:sup>
                  <m:r>
                    <w:rPr>
                      <w:rFonts w:ascii="Cambria Math" w:hAnsi="Cambria Math"/>
                      <w:color w:val="000000" w:themeColor="text1"/>
                      <w:sz w:val="28"/>
                    </w:rPr>
                    <m:t>2</m:t>
                  </m:r>
                </m:sup>
              </m:sSup>
            </m:e>
          </m:rad>
          <m:r>
            <w:rPr>
              <w:rFonts w:ascii="Cambria Math" w:hAnsi="Cambria Math"/>
              <w:color w:val="000000" w:themeColor="text1"/>
              <w:sz w:val="28"/>
            </w:rPr>
            <m:t xml:space="preserve">= </m:t>
          </m:r>
          <m:rad>
            <m:radPr>
              <m:degHide m:val="1"/>
              <m:ctrlPr>
                <w:rPr>
                  <w:rFonts w:ascii="Cambria Math" w:hAnsi="Cambria Math"/>
                  <w:i/>
                  <w:color w:val="000000" w:themeColor="text1"/>
                  <w:sz w:val="28"/>
                </w:rPr>
              </m:ctrlPr>
            </m:radPr>
            <m:deg/>
            <m:e>
              <m:sSup>
                <m:sSupPr>
                  <m:ctrlPr>
                    <w:rPr>
                      <w:rFonts w:ascii="Cambria Math" w:hAnsi="Cambria Math"/>
                      <w:i/>
                      <w:color w:val="000000" w:themeColor="text1"/>
                      <w:sz w:val="28"/>
                    </w:rPr>
                  </m:ctrlPr>
                </m:sSupPr>
                <m:e>
                  <m:r>
                    <w:rPr>
                      <w:rFonts w:ascii="Cambria Math" w:hAnsi="Cambria Math"/>
                      <w:color w:val="000000" w:themeColor="text1"/>
                      <w:sz w:val="28"/>
                    </w:rPr>
                    <m:t>2,5</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r>
                <w:rPr>
                  <w:rFonts w:ascii="Cambria Math" w:hAnsi="Cambria Math"/>
                  <w:color w:val="000000" w:themeColor="text1"/>
                  <w:sz w:val="28"/>
                </w:rPr>
                <m:t xml:space="preserve">+ </m:t>
              </m:r>
              <m:sSup>
                <m:sSupPr>
                  <m:ctrlPr>
                    <w:rPr>
                      <w:rFonts w:ascii="Cambria Math" w:hAnsi="Cambria Math"/>
                      <w:i/>
                      <w:color w:val="000000" w:themeColor="text1"/>
                      <w:sz w:val="28"/>
                    </w:rPr>
                  </m:ctrlPr>
                </m:sSupPr>
                <m:e>
                  <m:r>
                    <w:rPr>
                      <w:rFonts w:ascii="Cambria Math" w:hAnsi="Cambria Math"/>
                      <w:color w:val="000000" w:themeColor="text1"/>
                      <w:sz w:val="28"/>
                    </w:rPr>
                    <m:t>6</m:t>
                  </m:r>
                </m:e>
                <m:sup>
                  <m:r>
                    <w:rPr>
                      <w:rFonts w:ascii="Cambria Math" w:hAnsi="Cambria Math"/>
                      <w:color w:val="000000" w:themeColor="text1"/>
                      <w:sz w:val="28"/>
                    </w:rPr>
                    <m:t>2</m:t>
                  </m:r>
                </m:sup>
              </m:sSup>
            </m:e>
          </m:rad>
          <m:r>
            <w:rPr>
              <w:rFonts w:ascii="Cambria Math" w:hAnsi="Cambria Math"/>
              <w:color w:val="000000" w:themeColor="text1"/>
              <w:sz w:val="28"/>
            </w:rPr>
            <m:t>=8,85</m:t>
          </m:r>
          <m:r>
            <w:rPr>
              <w:rFonts w:ascii="Cambria Math" w:eastAsiaTheme="minorEastAsia" w:hAnsi="Cambria Math"/>
              <w:color w:val="000000" w:themeColor="text1"/>
              <w:sz w:val="28"/>
            </w:rPr>
            <m:t xml:space="preserve"> м</m:t>
          </m:r>
          <m:r>
            <w:rPr>
              <w:rFonts w:ascii="Cambria Math" w:eastAsiaTheme="minorEastAsia" w:hAnsi="Cambria Math"/>
              <w:color w:val="000000" w:themeColor="text1"/>
              <w:sz w:val="28"/>
            </w:rPr>
            <m:t>,</m:t>
          </m:r>
        </m:oMath>
      </m:oMathPara>
    </w:p>
    <w:p w14:paraId="33BA8EEC" w14:textId="53958CDA" w:rsidR="00A87071" w:rsidRDefault="008722E4" w:rsidP="008722E4">
      <w:pPr>
        <w:spacing w:after="0"/>
        <w:rPr>
          <w:rFonts w:ascii="Times New Roman" w:hAnsi="Times New Roman"/>
          <w:color w:val="000000" w:themeColor="text1"/>
          <w:sz w:val="28"/>
        </w:rPr>
      </w:pPr>
      <w:r>
        <w:rPr>
          <w:rFonts w:ascii="Times New Roman" w:hAnsi="Times New Roman"/>
          <w:color w:val="000000" w:themeColor="text1"/>
          <w:sz w:val="28"/>
        </w:rPr>
        <w:t>г</w:t>
      </w:r>
      <w:r w:rsidR="00A87071">
        <w:rPr>
          <w:rFonts w:ascii="Times New Roman" w:hAnsi="Times New Roman"/>
          <w:color w:val="000000" w:themeColor="text1"/>
          <w:sz w:val="28"/>
        </w:rPr>
        <w:t xml:space="preserve">де </w:t>
      </w:r>
      <w:r w:rsidR="00A87071" w:rsidRPr="00A87071">
        <w:rPr>
          <w:rFonts w:ascii="Times New Roman" w:hAnsi="Times New Roman"/>
          <w:i/>
          <w:color w:val="000000" w:themeColor="text1"/>
          <w:sz w:val="28"/>
          <w:lang w:val="en-US"/>
        </w:rPr>
        <w:t>l</w:t>
      </w:r>
      <w:r w:rsidR="00A87071" w:rsidRPr="00A87071">
        <w:rPr>
          <w:rFonts w:ascii="Times New Roman" w:hAnsi="Times New Roman"/>
          <w:color w:val="000000" w:themeColor="text1"/>
          <w:sz w:val="28"/>
        </w:rPr>
        <w:t xml:space="preserve"> – </w:t>
      </w:r>
      <w:r w:rsidR="00A87071">
        <w:rPr>
          <w:rFonts w:ascii="Times New Roman" w:hAnsi="Times New Roman"/>
          <w:color w:val="000000" w:themeColor="text1"/>
          <w:sz w:val="28"/>
        </w:rPr>
        <w:t xml:space="preserve">длина, </w:t>
      </w:r>
      <w:r w:rsidR="00A87071" w:rsidRPr="00A87071">
        <w:rPr>
          <w:rFonts w:ascii="Times New Roman" w:hAnsi="Times New Roman"/>
          <w:i/>
          <w:color w:val="000000" w:themeColor="text1"/>
          <w:sz w:val="28"/>
          <w:lang w:val="en-US"/>
        </w:rPr>
        <w:t>w</w:t>
      </w:r>
      <w:r w:rsidR="00A87071" w:rsidRPr="00A87071">
        <w:rPr>
          <w:rFonts w:ascii="Times New Roman" w:hAnsi="Times New Roman"/>
          <w:color w:val="000000" w:themeColor="text1"/>
          <w:sz w:val="28"/>
        </w:rPr>
        <w:t xml:space="preserve"> – </w:t>
      </w:r>
      <w:r w:rsidR="00A87071">
        <w:rPr>
          <w:rFonts w:ascii="Times New Roman" w:hAnsi="Times New Roman"/>
          <w:color w:val="000000" w:themeColor="text1"/>
          <w:sz w:val="28"/>
        </w:rPr>
        <w:t xml:space="preserve">ширина, </w:t>
      </w:r>
      <w:r w:rsidR="00A87071" w:rsidRPr="00A87071">
        <w:rPr>
          <w:rFonts w:ascii="Times New Roman" w:hAnsi="Times New Roman"/>
          <w:i/>
          <w:color w:val="000000" w:themeColor="text1"/>
          <w:sz w:val="28"/>
          <w:lang w:val="en-US"/>
        </w:rPr>
        <w:t>h</w:t>
      </w:r>
      <w:r w:rsidR="00A87071" w:rsidRPr="00A87071">
        <w:rPr>
          <w:rFonts w:ascii="Times New Roman" w:hAnsi="Times New Roman"/>
          <w:color w:val="000000" w:themeColor="text1"/>
          <w:sz w:val="28"/>
        </w:rPr>
        <w:t xml:space="preserve"> </w:t>
      </w:r>
      <w:r w:rsidR="00A87071">
        <w:rPr>
          <w:rFonts w:ascii="Times New Roman" w:hAnsi="Times New Roman"/>
          <w:color w:val="000000" w:themeColor="text1"/>
          <w:sz w:val="28"/>
        </w:rPr>
        <w:t>–</w:t>
      </w:r>
      <w:r w:rsidR="00A87071" w:rsidRPr="00A87071">
        <w:rPr>
          <w:rFonts w:ascii="Times New Roman" w:hAnsi="Times New Roman"/>
          <w:color w:val="000000" w:themeColor="text1"/>
          <w:sz w:val="28"/>
        </w:rPr>
        <w:t xml:space="preserve"> </w:t>
      </w:r>
      <w:r w:rsidR="00A87071">
        <w:rPr>
          <w:rFonts w:ascii="Times New Roman" w:hAnsi="Times New Roman"/>
          <w:color w:val="000000" w:themeColor="text1"/>
          <w:sz w:val="28"/>
        </w:rPr>
        <w:t>высота</w:t>
      </w:r>
      <w:r w:rsidR="000E17C9">
        <w:rPr>
          <w:rFonts w:ascii="Times New Roman" w:hAnsi="Times New Roman"/>
          <w:color w:val="000000" w:themeColor="text1"/>
          <w:sz w:val="28"/>
        </w:rPr>
        <w:t>.</w:t>
      </w:r>
    </w:p>
    <w:p w14:paraId="69D3EF16" w14:textId="191A7C2F" w:rsidR="008722E4" w:rsidRDefault="00D608A5" w:rsidP="00A87071">
      <w:pPr>
        <w:spacing w:after="0"/>
        <w:ind w:firstLine="708"/>
        <w:rPr>
          <w:rFonts w:ascii="Times New Roman" w:hAnsi="Times New Roman"/>
          <w:color w:val="000000" w:themeColor="text1"/>
          <w:sz w:val="28"/>
        </w:rPr>
      </w:pPr>
      <w:r>
        <w:rPr>
          <w:rFonts w:ascii="Times New Roman" w:hAnsi="Times New Roman"/>
          <w:color w:val="000000" w:themeColor="text1"/>
          <w:sz w:val="28"/>
        </w:rPr>
        <w:t xml:space="preserve">Рассчитаем затухание радиоволн </w:t>
      </w:r>
      <w:r>
        <w:rPr>
          <w:rFonts w:ascii="Times New Roman" w:hAnsi="Times New Roman"/>
          <w:color w:val="000000" w:themeColor="text1"/>
          <w:sz w:val="28"/>
          <w:lang w:val="en-US"/>
        </w:rPr>
        <w:t>L</w:t>
      </w:r>
      <w:r w:rsidRPr="00D608A5">
        <w:rPr>
          <w:rFonts w:ascii="Times New Roman" w:hAnsi="Times New Roman"/>
          <w:color w:val="000000" w:themeColor="text1"/>
          <w:sz w:val="28"/>
          <w:vertAlign w:val="subscript"/>
        </w:rPr>
        <w:t>2,4</w:t>
      </w:r>
      <w:r w:rsidRPr="00D608A5">
        <w:rPr>
          <w:rFonts w:ascii="Times New Roman" w:hAnsi="Times New Roman"/>
          <w:color w:val="000000" w:themeColor="text1"/>
          <w:sz w:val="28"/>
        </w:rPr>
        <w:t xml:space="preserve"> </w:t>
      </w:r>
      <w:r>
        <w:rPr>
          <w:rFonts w:ascii="Times New Roman" w:hAnsi="Times New Roman"/>
          <w:color w:val="000000" w:themeColor="text1"/>
          <w:sz w:val="28"/>
        </w:rPr>
        <w:t xml:space="preserve">для частоты 2,4 ГГц </w:t>
      </w:r>
      <w:r>
        <w:rPr>
          <w:rFonts w:ascii="Times New Roman" w:hAnsi="Times New Roman"/>
          <w:color w:val="000000" w:themeColor="text1"/>
          <w:sz w:val="28"/>
          <w:lang w:val="en-US"/>
        </w:rPr>
        <w:t>L</w:t>
      </w:r>
      <w:r w:rsidRPr="00D608A5">
        <w:rPr>
          <w:rFonts w:ascii="Times New Roman" w:hAnsi="Times New Roman"/>
          <w:color w:val="000000" w:themeColor="text1"/>
          <w:sz w:val="28"/>
          <w:vertAlign w:val="subscript"/>
        </w:rPr>
        <w:t>5</w:t>
      </w:r>
      <w:r w:rsidRPr="00D608A5">
        <w:rPr>
          <w:rFonts w:ascii="Times New Roman" w:hAnsi="Times New Roman"/>
          <w:color w:val="000000" w:themeColor="text1"/>
          <w:sz w:val="28"/>
        </w:rPr>
        <w:t xml:space="preserve"> </w:t>
      </w:r>
      <w:r>
        <w:rPr>
          <w:rFonts w:ascii="Times New Roman" w:hAnsi="Times New Roman"/>
          <w:color w:val="000000" w:themeColor="text1"/>
          <w:sz w:val="28"/>
        </w:rPr>
        <w:t>для частоты 5 ГГц</w:t>
      </w:r>
      <w:r w:rsidR="00BA199D">
        <w:rPr>
          <w:rFonts w:ascii="Times New Roman" w:hAnsi="Times New Roman"/>
          <w:color w:val="000000" w:themeColor="text1"/>
          <w:sz w:val="28"/>
        </w:rPr>
        <w:t xml:space="preserve"> </w:t>
      </w:r>
      <w:r w:rsidR="00511841">
        <w:rPr>
          <w:rFonts w:ascii="Times New Roman" w:hAnsi="Times New Roman"/>
          <w:color w:val="000000" w:themeColor="text1"/>
          <w:sz w:val="28"/>
        </w:rPr>
        <w:t>по формуле (3.1):</w:t>
      </w:r>
    </w:p>
    <w:p w14:paraId="281AE0BB" w14:textId="44666CB0" w:rsidR="0047587C" w:rsidRPr="00D608A5" w:rsidRDefault="000915A3" w:rsidP="00A87071">
      <w:pPr>
        <w:spacing w:after="0"/>
        <w:ind w:firstLine="708"/>
        <w:rPr>
          <w:rFonts w:ascii="Times New Roman" w:hAnsi="Times New Roman"/>
          <w:color w:val="000000" w:themeColor="text1"/>
          <w:sz w:val="28"/>
        </w:rPr>
      </w:pPr>
      <m:oMathPara>
        <m:oMath>
          <m:r>
            <w:rPr>
              <w:rFonts w:ascii="Cambria Math" w:hAnsi="Cambria Math"/>
              <w:color w:val="000000" w:themeColor="text1"/>
              <w:sz w:val="28"/>
            </w:rPr>
            <m:t>L=32,44+20</m:t>
          </m:r>
          <m:func>
            <m:funcPr>
              <m:ctrlPr>
                <w:rPr>
                  <w:rFonts w:ascii="Cambria Math" w:hAnsi="Cambria Math"/>
                  <w:i/>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F</m:t>
                  </m:r>
                </m:e>
              </m:d>
            </m:e>
          </m:func>
          <m:r>
            <w:rPr>
              <w:rFonts w:ascii="Cambria Math" w:hAnsi="Cambria Math"/>
              <w:color w:val="000000" w:themeColor="text1"/>
              <w:sz w:val="28"/>
            </w:rPr>
            <m:t>+20</m:t>
          </m:r>
          <m:func>
            <m:funcPr>
              <m:ctrlPr>
                <w:rPr>
                  <w:rFonts w:ascii="Cambria Math" w:hAnsi="Cambria Math"/>
                  <w:color w:val="000000" w:themeColor="text1"/>
                  <w:sz w:val="28"/>
                </w:rPr>
              </m:ctrlPr>
            </m:funcPr>
            <m:fName>
              <m:r>
                <m:rPr>
                  <m:sty m:val="p"/>
                </m:rPr>
                <w:rPr>
                  <w:rFonts w:ascii="Cambria Math" w:hAnsi="Cambria Math"/>
                  <w:color w:val="000000" w:themeColor="text1"/>
                  <w:sz w:val="28"/>
                </w:rPr>
                <m:t>lg</m:t>
              </m:r>
            </m:fName>
            <m:e>
              <m:d>
                <m:dPr>
                  <m:ctrlPr>
                    <w:rPr>
                      <w:rFonts w:ascii="Cambria Math" w:hAnsi="Cambria Math"/>
                      <w:i/>
                      <w:color w:val="000000" w:themeColor="text1"/>
                      <w:sz w:val="28"/>
                    </w:rPr>
                  </m:ctrlPr>
                </m:dPr>
                <m:e>
                  <m:r>
                    <w:rPr>
                      <w:rFonts w:ascii="Cambria Math" w:hAnsi="Cambria Math"/>
                      <w:color w:val="000000" w:themeColor="text1"/>
                      <w:sz w:val="28"/>
                    </w:rPr>
                    <m:t>D</m:t>
                  </m:r>
                </m:e>
              </m:d>
            </m:e>
          </m:func>
        </m:oMath>
      </m:oMathPara>
      <w:bookmarkStart w:id="2" w:name="_GoBack"/>
      <w:bookmarkEnd w:id="2"/>
    </w:p>
    <w:p w14:paraId="04465A37" w14:textId="77777777" w:rsidR="002852AE" w:rsidRPr="00092CB6" w:rsidRDefault="002852AE" w:rsidP="007D5859">
      <w:pPr>
        <w:spacing w:after="0"/>
        <w:ind w:firstLine="708"/>
        <w:jc w:val="both"/>
        <w:rPr>
          <w:rFonts w:ascii="Times New Roman" w:hAnsi="Times New Roman"/>
          <w:color w:val="000000" w:themeColor="text1"/>
          <w:sz w:val="28"/>
        </w:rPr>
      </w:pPr>
    </w:p>
    <w:p w14:paraId="08625AF3" w14:textId="1BB61EBD" w:rsidR="000E1D7E" w:rsidRDefault="000E1D7E" w:rsidP="007D5859">
      <w:pPr>
        <w:pStyle w:val="2"/>
        <w:jc w:val="both"/>
        <w:rPr>
          <w:rFonts w:ascii="Times New Roman" w:hAnsi="Times New Roman"/>
          <w:b/>
          <w:bCs/>
          <w:color w:val="000000" w:themeColor="text1"/>
          <w:sz w:val="28"/>
        </w:rPr>
      </w:pPr>
      <w:bookmarkStart w:id="3" w:name="_Toc25856439"/>
      <w:r w:rsidRPr="002B2EB7">
        <w:rPr>
          <w:rFonts w:ascii="Times New Roman" w:hAnsi="Times New Roman"/>
          <w:b/>
          <w:bCs/>
          <w:color w:val="000000" w:themeColor="text1"/>
          <w:sz w:val="28"/>
        </w:rPr>
        <w:lastRenderedPageBreak/>
        <w:t>3.</w:t>
      </w:r>
      <w:r>
        <w:rPr>
          <w:rFonts w:ascii="Times New Roman" w:hAnsi="Times New Roman"/>
          <w:b/>
          <w:bCs/>
          <w:color w:val="000000" w:themeColor="text1"/>
          <w:sz w:val="28"/>
        </w:rPr>
        <w:t>8</w:t>
      </w:r>
      <w:r w:rsidRPr="002B2EB7">
        <w:rPr>
          <w:rFonts w:ascii="Times New Roman" w:hAnsi="Times New Roman"/>
          <w:b/>
          <w:bCs/>
          <w:color w:val="000000" w:themeColor="text1"/>
          <w:sz w:val="28"/>
        </w:rPr>
        <w:t xml:space="preserve"> Обоснование выбора </w:t>
      </w:r>
      <w:r>
        <w:rPr>
          <w:rFonts w:ascii="Times New Roman" w:hAnsi="Times New Roman"/>
          <w:b/>
          <w:bCs/>
          <w:color w:val="000000" w:themeColor="text1"/>
          <w:sz w:val="28"/>
        </w:rPr>
        <w:t>пассивного</w:t>
      </w:r>
      <w:r w:rsidRPr="002B2EB7">
        <w:rPr>
          <w:rFonts w:ascii="Times New Roman" w:hAnsi="Times New Roman"/>
          <w:b/>
          <w:bCs/>
          <w:color w:val="000000" w:themeColor="text1"/>
          <w:sz w:val="28"/>
        </w:rPr>
        <w:t xml:space="preserve"> сетевого оборудования</w:t>
      </w:r>
    </w:p>
    <w:p w14:paraId="34C5FA60" w14:textId="1EDA2C19" w:rsidR="00150ED1" w:rsidRPr="00150ED1" w:rsidRDefault="00150ED1" w:rsidP="007D5859">
      <w:pPr>
        <w:spacing w:after="0"/>
      </w:pPr>
    </w:p>
    <w:p w14:paraId="00A237B2" w14:textId="016AA75B" w:rsidR="00150ED1" w:rsidRDefault="00150ED1" w:rsidP="007D5859">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Для коммутаторов, находящихся на нулевом и втором этажах, невозможно выделить отдельную комнату, поэтому из соображений безопасности</w:t>
      </w:r>
      <w:r w:rsidRPr="00150ED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было решено разместить сетевое оборудование в телекоммуникационные шкафы. Шкаф модели “LANMASTER Next TWT-CBWNG-6U-6X4-BK” высотой 6U подойдёт для размещения этих коммутаторов.</w:t>
      </w:r>
    </w:p>
    <w:p w14:paraId="3525DB7F" w14:textId="3C210857" w:rsidR="000E1D7E" w:rsidRPr="009737B2" w:rsidRDefault="00204FED" w:rsidP="007D5859">
      <w:pP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
        <w:t>Оборудование первого этажа, находящееся в отдельной комнате, также было решено поместить в шкаф</w:t>
      </w:r>
      <w:r w:rsidR="004168E8">
        <w:rPr>
          <w:rFonts w:ascii="Times New Roman" w:eastAsia="Times New Roman" w:hAnsi="Times New Roman" w:cs="Times New Roman"/>
          <w:color w:val="000000"/>
          <w:sz w:val="28"/>
          <w:szCs w:val="28"/>
        </w:rPr>
        <w:t xml:space="preserve"> модели, указанной выше,</w:t>
      </w:r>
      <w:r>
        <w:rPr>
          <w:rFonts w:ascii="Times New Roman" w:eastAsia="Times New Roman" w:hAnsi="Times New Roman" w:cs="Times New Roman"/>
          <w:color w:val="000000"/>
          <w:sz w:val="28"/>
          <w:szCs w:val="28"/>
        </w:rPr>
        <w:t xml:space="preserve"> для удобства и дополнительной защиты.</w:t>
      </w:r>
    </w:p>
    <w:p w14:paraId="6BD9E46E" w14:textId="77777777" w:rsidR="00150ED1" w:rsidRPr="00150ED1" w:rsidRDefault="00150ED1" w:rsidP="007D5859">
      <w:pPr>
        <w:spacing w:after="0"/>
      </w:pPr>
    </w:p>
    <w:p w14:paraId="01CF5F0F" w14:textId="04C1C0A8" w:rsidR="00540B49" w:rsidRPr="008134A8" w:rsidRDefault="00540B49" w:rsidP="007D5859">
      <w:pPr>
        <w:pStyle w:val="2"/>
        <w:jc w:val="both"/>
        <w:rPr>
          <w:rFonts w:ascii="Times New Roman" w:hAnsi="Times New Roman"/>
          <w:b/>
          <w:bCs/>
          <w:color w:val="000000" w:themeColor="text1"/>
          <w:sz w:val="28"/>
        </w:rPr>
      </w:pPr>
      <w:r w:rsidRPr="008134A8">
        <w:rPr>
          <w:rFonts w:ascii="Times New Roman" w:hAnsi="Times New Roman"/>
          <w:b/>
          <w:bCs/>
          <w:color w:val="000000" w:themeColor="text1"/>
          <w:sz w:val="28"/>
        </w:rPr>
        <w:t>3.</w:t>
      </w:r>
      <w:r w:rsidR="000B2E53">
        <w:rPr>
          <w:rFonts w:ascii="Times New Roman" w:hAnsi="Times New Roman"/>
          <w:b/>
          <w:bCs/>
          <w:color w:val="000000" w:themeColor="text1"/>
          <w:sz w:val="28"/>
        </w:rPr>
        <w:t>9</w:t>
      </w:r>
      <w:r w:rsidRPr="008134A8">
        <w:rPr>
          <w:rFonts w:ascii="Times New Roman" w:hAnsi="Times New Roman"/>
          <w:b/>
          <w:bCs/>
          <w:color w:val="000000" w:themeColor="text1"/>
          <w:sz w:val="28"/>
        </w:rPr>
        <w:t xml:space="preserve"> Схема адресации</w:t>
      </w:r>
      <w:bookmarkEnd w:id="3"/>
    </w:p>
    <w:p w14:paraId="21FB9FBD" w14:textId="77777777" w:rsidR="00C5478E" w:rsidRPr="00540B49" w:rsidRDefault="00C5478E" w:rsidP="007D5859">
      <w:pPr>
        <w:spacing w:after="0"/>
        <w:jc w:val="both"/>
        <w:rPr>
          <w:rFonts w:ascii="Times New Roman" w:hAnsi="Times New Roman"/>
          <w:b/>
          <w:bCs/>
          <w:color w:val="000000" w:themeColor="text1"/>
          <w:sz w:val="28"/>
          <w:highlight w:val="yellow"/>
        </w:rPr>
      </w:pPr>
    </w:p>
    <w:p w14:paraId="0FA3DE13" w14:textId="32E1B211" w:rsidR="00540B49" w:rsidRPr="005A1B75" w:rsidRDefault="00AD670C"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В задании выдана подсеть 201.68</w:t>
      </w:r>
      <w:r w:rsidR="009B2C2F" w:rsidRPr="005A1B75">
        <w:rPr>
          <w:rFonts w:ascii="Times New Roman" w:hAnsi="Times New Roman" w:cs="Times New Roman"/>
          <w:sz w:val="28"/>
          <w:szCs w:val="28"/>
        </w:rPr>
        <w:t>.</w:t>
      </w:r>
      <w:r w:rsidRPr="005A1B75">
        <w:rPr>
          <w:rFonts w:ascii="Times New Roman" w:hAnsi="Times New Roman" w:cs="Times New Roman"/>
          <w:sz w:val="28"/>
          <w:szCs w:val="28"/>
        </w:rPr>
        <w:t>7.0/25</w:t>
      </w:r>
      <w:r w:rsidR="00540B49" w:rsidRPr="005A1B75">
        <w:rPr>
          <w:rFonts w:ascii="Times New Roman" w:hAnsi="Times New Roman" w:cs="Times New Roman"/>
          <w:sz w:val="28"/>
          <w:szCs w:val="28"/>
        </w:rPr>
        <w:t>.</w:t>
      </w:r>
    </w:p>
    <w:p w14:paraId="1C8B3512" w14:textId="5956E875"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Исходя из перечня оборудования, а также ролей пользователей, которые имеют к нему доступ</w:t>
      </w:r>
      <w:r w:rsidR="00301C6E" w:rsidRPr="005A1B75">
        <w:rPr>
          <w:rFonts w:ascii="Times New Roman" w:hAnsi="Times New Roman" w:cs="Times New Roman"/>
          <w:sz w:val="28"/>
          <w:szCs w:val="28"/>
        </w:rPr>
        <w:t>, следует разделить подсеть на 5 подсетей</w:t>
      </w:r>
      <w:r w:rsidRPr="005A1B75">
        <w:rPr>
          <w:rFonts w:ascii="Times New Roman" w:hAnsi="Times New Roman" w:cs="Times New Roman"/>
          <w:sz w:val="28"/>
          <w:szCs w:val="28"/>
        </w:rPr>
        <w:t>. Одна будет для принтера и стационарных компьютеров сотрудников предприятия. Вторая – для мобильных подключений. Тре</w:t>
      </w:r>
      <w:r w:rsidR="00301C6E" w:rsidRPr="005A1B75">
        <w:rPr>
          <w:rFonts w:ascii="Times New Roman" w:hAnsi="Times New Roman" w:cs="Times New Roman"/>
          <w:sz w:val="28"/>
          <w:szCs w:val="28"/>
        </w:rPr>
        <w:t>тья подсеть нужна для сервера,</w:t>
      </w:r>
      <w:r w:rsidRPr="005A1B75">
        <w:rPr>
          <w:rFonts w:ascii="Times New Roman" w:hAnsi="Times New Roman" w:cs="Times New Roman"/>
          <w:sz w:val="28"/>
          <w:szCs w:val="28"/>
        </w:rPr>
        <w:t xml:space="preserve"> четвертая для администрирования</w:t>
      </w:r>
      <w:r w:rsidR="00301C6E" w:rsidRPr="005A1B75">
        <w:rPr>
          <w:rFonts w:ascii="Times New Roman" w:hAnsi="Times New Roman" w:cs="Times New Roman"/>
          <w:sz w:val="28"/>
          <w:szCs w:val="28"/>
        </w:rPr>
        <w:t>, а пятая для системы</w:t>
      </w:r>
      <w:r w:rsidR="004455B0" w:rsidRPr="005A1B75">
        <w:rPr>
          <w:rFonts w:ascii="Times New Roman" w:hAnsi="Times New Roman" w:cs="Times New Roman"/>
          <w:sz w:val="28"/>
          <w:szCs w:val="28"/>
        </w:rPr>
        <w:t xml:space="preserve"> видеонаблюдения</w:t>
      </w:r>
      <w:r w:rsidRPr="005A1B75">
        <w:rPr>
          <w:rFonts w:ascii="Times New Roman" w:hAnsi="Times New Roman" w:cs="Times New Roman"/>
          <w:sz w:val="28"/>
          <w:szCs w:val="28"/>
        </w:rPr>
        <w:t>. При этом запретим выход сервера в интернет, а также доступ мобильных подключений к ресурсам предприятия.</w:t>
      </w:r>
    </w:p>
    <w:p w14:paraId="237FA448" w14:textId="623A208B"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Подсеть </w:t>
      </w:r>
      <w:r w:rsidR="00E50775" w:rsidRPr="005A1B75">
        <w:rPr>
          <w:rFonts w:ascii="Times New Roman" w:hAnsi="Times New Roman" w:cs="Times New Roman"/>
          <w:sz w:val="28"/>
          <w:szCs w:val="28"/>
        </w:rPr>
        <w:t>201</w:t>
      </w:r>
      <w:r w:rsidRPr="005A1B75">
        <w:rPr>
          <w:rFonts w:ascii="Times New Roman" w:hAnsi="Times New Roman" w:cs="Times New Roman"/>
          <w:sz w:val="28"/>
          <w:szCs w:val="28"/>
        </w:rPr>
        <w:t>.</w:t>
      </w:r>
      <w:r w:rsidR="00E50775" w:rsidRPr="005A1B75">
        <w:rPr>
          <w:rFonts w:ascii="Times New Roman" w:hAnsi="Times New Roman" w:cs="Times New Roman"/>
          <w:sz w:val="28"/>
          <w:szCs w:val="28"/>
        </w:rPr>
        <w:t>6</w:t>
      </w:r>
      <w:r w:rsidR="00080C9D" w:rsidRPr="005A1B75">
        <w:rPr>
          <w:rFonts w:ascii="Times New Roman" w:hAnsi="Times New Roman" w:cs="Times New Roman"/>
          <w:sz w:val="28"/>
          <w:szCs w:val="28"/>
        </w:rPr>
        <w:t>8</w:t>
      </w:r>
      <w:r w:rsidRPr="005A1B75">
        <w:rPr>
          <w:rFonts w:ascii="Times New Roman" w:hAnsi="Times New Roman" w:cs="Times New Roman"/>
          <w:sz w:val="28"/>
          <w:szCs w:val="28"/>
        </w:rPr>
        <w:t>.</w:t>
      </w:r>
      <w:r w:rsidR="00E50775" w:rsidRPr="005A1B75">
        <w:rPr>
          <w:rFonts w:ascii="Times New Roman" w:hAnsi="Times New Roman" w:cs="Times New Roman"/>
          <w:sz w:val="28"/>
          <w:szCs w:val="28"/>
        </w:rPr>
        <w:t>7</w:t>
      </w:r>
      <w:r w:rsidRPr="005A1B75">
        <w:rPr>
          <w:rFonts w:ascii="Times New Roman" w:hAnsi="Times New Roman" w:cs="Times New Roman"/>
          <w:sz w:val="28"/>
          <w:szCs w:val="28"/>
        </w:rPr>
        <w:t>.0/2</w:t>
      </w:r>
      <w:r w:rsidR="00E50775" w:rsidRPr="005A1B75">
        <w:rPr>
          <w:rFonts w:ascii="Times New Roman" w:hAnsi="Times New Roman" w:cs="Times New Roman"/>
          <w:sz w:val="28"/>
          <w:szCs w:val="28"/>
        </w:rPr>
        <w:t>5</w:t>
      </w:r>
      <w:r w:rsidRPr="005A1B75">
        <w:rPr>
          <w:rFonts w:ascii="Times New Roman" w:hAnsi="Times New Roman" w:cs="Times New Roman"/>
          <w:sz w:val="28"/>
          <w:szCs w:val="28"/>
        </w:rPr>
        <w:t xml:space="preserve"> разбита с учетом количества устройств, приходящихся на каждый </w:t>
      </w:r>
      <w:r w:rsidR="00973E32">
        <w:rPr>
          <w:rFonts w:ascii="Times New Roman" w:hAnsi="Times New Roman" w:cs="Times New Roman"/>
          <w:sz w:val="28"/>
          <w:szCs w:val="28"/>
          <w:lang w:val="en-US"/>
        </w:rPr>
        <w:t>vlan</w:t>
      </w:r>
      <w:r w:rsidRPr="005A1B75">
        <w:rPr>
          <w:rFonts w:ascii="Times New Roman" w:hAnsi="Times New Roman" w:cs="Times New Roman"/>
          <w:sz w:val="28"/>
          <w:szCs w:val="28"/>
        </w:rPr>
        <w:t>. Адреса подсетей представлены в таблице 3.1</w:t>
      </w:r>
    </w:p>
    <w:p w14:paraId="72CE2AD8" w14:textId="6A2515F9" w:rsidR="00540B49" w:rsidRPr="001B662E" w:rsidRDefault="001C0F4D" w:rsidP="007D5859">
      <w:pPr>
        <w:spacing w:after="0"/>
        <w:ind w:firstLine="708"/>
        <w:jc w:val="both"/>
        <w:rPr>
          <w:rFonts w:ascii="Times New Roman" w:hAnsi="Times New Roman" w:cs="Times New Roman"/>
          <w:color w:val="222222"/>
          <w:sz w:val="28"/>
          <w:szCs w:val="28"/>
          <w:shd w:val="clear" w:color="auto" w:fill="FFFFFF"/>
        </w:rPr>
      </w:pPr>
      <w:r w:rsidRPr="001B662E">
        <w:rPr>
          <w:rFonts w:ascii="Times New Roman" w:hAnsi="Times New Roman" w:cs="Times New Roman"/>
          <w:sz w:val="28"/>
          <w:szCs w:val="28"/>
        </w:rPr>
        <w:t>Для стационарных устройств</w:t>
      </w:r>
      <w:r w:rsidR="00540B49" w:rsidRPr="001B662E">
        <w:rPr>
          <w:rFonts w:ascii="Times New Roman" w:hAnsi="Times New Roman" w:cs="Times New Roman"/>
          <w:sz w:val="28"/>
          <w:szCs w:val="28"/>
        </w:rPr>
        <w:t xml:space="preserve"> (</w:t>
      </w:r>
      <w:r w:rsidR="00E8099A" w:rsidRPr="001B662E">
        <w:rPr>
          <w:rFonts w:ascii="Times New Roman" w:hAnsi="Times New Roman" w:cs="Times New Roman"/>
          <w:sz w:val="28"/>
          <w:szCs w:val="28"/>
        </w:rPr>
        <w:t>8</w:t>
      </w:r>
      <w:r w:rsidR="00540B49" w:rsidRPr="001B662E">
        <w:rPr>
          <w:rFonts w:ascii="Times New Roman" w:hAnsi="Times New Roman" w:cs="Times New Roman"/>
          <w:sz w:val="28"/>
          <w:szCs w:val="28"/>
        </w:rPr>
        <w:t xml:space="preserve"> ПК и </w:t>
      </w:r>
      <w:r w:rsidR="00E8099A" w:rsidRPr="001B662E">
        <w:rPr>
          <w:rFonts w:ascii="Times New Roman" w:hAnsi="Times New Roman" w:cs="Times New Roman"/>
          <w:sz w:val="28"/>
          <w:szCs w:val="28"/>
        </w:rPr>
        <w:t xml:space="preserve">6 </w:t>
      </w:r>
      <w:r w:rsidR="00540B49" w:rsidRPr="001B662E">
        <w:rPr>
          <w:rFonts w:ascii="Times New Roman" w:hAnsi="Times New Roman" w:cs="Times New Roman"/>
          <w:sz w:val="28"/>
          <w:szCs w:val="28"/>
        </w:rPr>
        <w:t>принтер</w:t>
      </w:r>
      <w:r w:rsidR="00E8099A" w:rsidRPr="001B662E">
        <w:rPr>
          <w:rFonts w:ascii="Times New Roman" w:hAnsi="Times New Roman" w:cs="Times New Roman"/>
          <w:sz w:val="28"/>
          <w:szCs w:val="28"/>
        </w:rPr>
        <w:t>ов</w:t>
      </w:r>
      <w:r w:rsidR="00540B49" w:rsidRPr="001B662E">
        <w:rPr>
          <w:rFonts w:ascii="Times New Roman" w:hAnsi="Times New Roman" w:cs="Times New Roman"/>
          <w:sz w:val="28"/>
          <w:szCs w:val="28"/>
        </w:rPr>
        <w:t xml:space="preserve">) выбрана подсеть </w:t>
      </w:r>
      <w:proofErr w:type="spellStart"/>
      <w:r w:rsidR="00540B49" w:rsidRPr="001B662E">
        <w:rPr>
          <w:rFonts w:ascii="Times New Roman" w:hAnsi="Times New Roman" w:cs="Times New Roman"/>
          <w:sz w:val="28"/>
          <w:szCs w:val="28"/>
          <w:lang w:val="en-US"/>
        </w:rPr>
        <w:t>IPv</w:t>
      </w:r>
      <w:proofErr w:type="spellEnd"/>
      <w:r w:rsidR="00540B49" w:rsidRPr="001B662E">
        <w:rPr>
          <w:rFonts w:ascii="Times New Roman" w:hAnsi="Times New Roman" w:cs="Times New Roman"/>
          <w:sz w:val="28"/>
          <w:szCs w:val="28"/>
        </w:rPr>
        <w:t xml:space="preserve">4 </w:t>
      </w:r>
      <w:r w:rsidR="005921DE" w:rsidRPr="001B662E">
        <w:rPr>
          <w:rFonts w:ascii="Times New Roman" w:hAnsi="Times New Roman" w:cs="Times New Roman"/>
          <w:sz w:val="28"/>
          <w:szCs w:val="28"/>
        </w:rPr>
        <w:t>201</w:t>
      </w:r>
      <w:r w:rsidR="00540B49" w:rsidRPr="001B662E">
        <w:rPr>
          <w:rFonts w:ascii="Times New Roman" w:hAnsi="Times New Roman" w:cs="Times New Roman"/>
          <w:sz w:val="28"/>
          <w:szCs w:val="28"/>
        </w:rPr>
        <w:t>.</w:t>
      </w:r>
      <w:r w:rsidR="005921DE" w:rsidRPr="001B662E">
        <w:rPr>
          <w:rFonts w:ascii="Times New Roman" w:hAnsi="Times New Roman" w:cs="Times New Roman"/>
          <w:sz w:val="28"/>
          <w:szCs w:val="28"/>
        </w:rPr>
        <w:t>6</w:t>
      </w:r>
      <w:r w:rsidR="008B37D8" w:rsidRPr="001B662E">
        <w:rPr>
          <w:rFonts w:ascii="Times New Roman" w:hAnsi="Times New Roman" w:cs="Times New Roman"/>
          <w:sz w:val="28"/>
          <w:szCs w:val="28"/>
        </w:rPr>
        <w:t>8</w:t>
      </w:r>
      <w:r w:rsidR="00540B49" w:rsidRPr="001B662E">
        <w:rPr>
          <w:rFonts w:ascii="Times New Roman" w:hAnsi="Times New Roman" w:cs="Times New Roman"/>
          <w:sz w:val="28"/>
          <w:szCs w:val="28"/>
        </w:rPr>
        <w:t>.</w:t>
      </w:r>
      <w:r w:rsidR="005921DE" w:rsidRPr="001B662E">
        <w:rPr>
          <w:rFonts w:ascii="Times New Roman" w:hAnsi="Times New Roman" w:cs="Times New Roman"/>
          <w:sz w:val="28"/>
          <w:szCs w:val="28"/>
        </w:rPr>
        <w:t>7</w:t>
      </w:r>
      <w:r w:rsidR="00540B49" w:rsidRPr="001B662E">
        <w:rPr>
          <w:rFonts w:ascii="Times New Roman" w:hAnsi="Times New Roman" w:cs="Times New Roman"/>
          <w:sz w:val="28"/>
          <w:szCs w:val="28"/>
        </w:rPr>
        <w:t xml:space="preserve">.0/28, и подсеть </w:t>
      </w:r>
      <w:r w:rsidR="00540B49" w:rsidRPr="001B662E">
        <w:rPr>
          <w:rFonts w:ascii="Times New Roman" w:hAnsi="Times New Roman" w:cs="Times New Roman"/>
          <w:color w:val="222222"/>
          <w:sz w:val="28"/>
          <w:szCs w:val="28"/>
          <w:shd w:val="clear" w:color="auto" w:fill="FFFFFF"/>
        </w:rPr>
        <w:t xml:space="preserve">fc00::/8 для </w:t>
      </w:r>
      <w:proofErr w:type="spellStart"/>
      <w:r w:rsidR="00540B49" w:rsidRPr="001B662E">
        <w:rPr>
          <w:rFonts w:ascii="Times New Roman" w:hAnsi="Times New Roman" w:cs="Times New Roman"/>
          <w:color w:val="222222"/>
          <w:sz w:val="28"/>
          <w:szCs w:val="28"/>
          <w:shd w:val="clear" w:color="auto" w:fill="FFFFFF"/>
          <w:lang w:val="en-US"/>
        </w:rPr>
        <w:t>IPv</w:t>
      </w:r>
      <w:proofErr w:type="spellEnd"/>
      <w:r w:rsidR="00540B49" w:rsidRPr="001B662E">
        <w:rPr>
          <w:rFonts w:ascii="Times New Roman" w:hAnsi="Times New Roman" w:cs="Times New Roman"/>
          <w:color w:val="222222"/>
          <w:sz w:val="28"/>
          <w:szCs w:val="28"/>
          <w:shd w:val="clear" w:color="auto" w:fill="FFFFFF"/>
        </w:rPr>
        <w:t>6.</w:t>
      </w:r>
    </w:p>
    <w:p w14:paraId="6A4E8A01" w14:textId="285FCAA7" w:rsidR="00540B49" w:rsidRPr="002509B9" w:rsidRDefault="00B96325"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В </w:t>
      </w:r>
      <w:r w:rsidRPr="002509B9">
        <w:rPr>
          <w:rFonts w:ascii="Times New Roman" w:hAnsi="Times New Roman" w:cs="Times New Roman"/>
          <w:sz w:val="28"/>
          <w:szCs w:val="28"/>
        </w:rPr>
        <w:t>беспроводной сети 5 мобильных устройств</w:t>
      </w:r>
      <w:r w:rsidR="00F87376" w:rsidRPr="002509B9">
        <w:rPr>
          <w:rFonts w:ascii="Times New Roman" w:hAnsi="Times New Roman" w:cs="Times New Roman"/>
          <w:sz w:val="28"/>
          <w:szCs w:val="28"/>
        </w:rPr>
        <w:t>. Для нее выделена подсеть 201.68.7</w:t>
      </w:r>
      <w:r w:rsidR="00540B49" w:rsidRPr="002509B9">
        <w:rPr>
          <w:rFonts w:ascii="Times New Roman" w:hAnsi="Times New Roman" w:cs="Times New Roman"/>
          <w:sz w:val="28"/>
          <w:szCs w:val="28"/>
        </w:rPr>
        <w:t>.16/28.</w:t>
      </w:r>
    </w:p>
    <w:p w14:paraId="7DEE20C9" w14:textId="4892F4DC" w:rsidR="00DD770B" w:rsidRPr="002509B9" w:rsidRDefault="00DD770B" w:rsidP="007D5859">
      <w:pPr>
        <w:spacing w:after="0"/>
        <w:ind w:firstLine="708"/>
        <w:jc w:val="both"/>
        <w:rPr>
          <w:rFonts w:ascii="Times New Roman" w:hAnsi="Times New Roman" w:cs="Times New Roman"/>
          <w:sz w:val="28"/>
          <w:szCs w:val="28"/>
        </w:rPr>
      </w:pPr>
      <w:r w:rsidRPr="002509B9">
        <w:rPr>
          <w:rFonts w:ascii="Times New Roman" w:hAnsi="Times New Roman" w:cs="Times New Roman"/>
          <w:sz w:val="28"/>
          <w:szCs w:val="28"/>
        </w:rPr>
        <w:t>Для системы видеонаблюдения выделена подсеть 201.68.7.32/28</w:t>
      </w:r>
      <w:r w:rsidR="006476DD" w:rsidRPr="002509B9">
        <w:rPr>
          <w:rFonts w:ascii="Times New Roman" w:hAnsi="Times New Roman" w:cs="Times New Roman"/>
          <w:sz w:val="28"/>
          <w:szCs w:val="28"/>
        </w:rPr>
        <w:t>.</w:t>
      </w:r>
    </w:p>
    <w:p w14:paraId="62112F63" w14:textId="40D7473D" w:rsidR="00540B49" w:rsidRPr="005A1B75" w:rsidRDefault="00540B49" w:rsidP="007D5859">
      <w:pPr>
        <w:spacing w:after="0"/>
        <w:ind w:firstLine="708"/>
        <w:jc w:val="both"/>
        <w:rPr>
          <w:rFonts w:ascii="Times New Roman" w:hAnsi="Times New Roman" w:cs="Times New Roman"/>
          <w:sz w:val="28"/>
          <w:szCs w:val="28"/>
        </w:rPr>
      </w:pPr>
      <w:r w:rsidRPr="002509B9">
        <w:rPr>
          <w:rFonts w:ascii="Times New Roman" w:hAnsi="Times New Roman" w:cs="Times New Roman"/>
          <w:sz w:val="28"/>
          <w:szCs w:val="28"/>
        </w:rPr>
        <w:t xml:space="preserve">Для администрирования нужно выделить подсеть, которая будет </w:t>
      </w:r>
      <w:r w:rsidR="00B555E8" w:rsidRPr="002509B9">
        <w:rPr>
          <w:rFonts w:ascii="Times New Roman" w:hAnsi="Times New Roman" w:cs="Times New Roman"/>
          <w:sz w:val="28"/>
          <w:szCs w:val="28"/>
        </w:rPr>
        <w:t>включать 5</w:t>
      </w:r>
      <w:r w:rsidR="004D672F">
        <w:rPr>
          <w:rFonts w:ascii="Times New Roman" w:hAnsi="Times New Roman" w:cs="Times New Roman"/>
          <w:sz w:val="28"/>
          <w:szCs w:val="28"/>
        </w:rPr>
        <w:t xml:space="preserve"> устройств</w:t>
      </w:r>
      <w:r w:rsidRPr="002509B9">
        <w:rPr>
          <w:rFonts w:ascii="Times New Roman" w:hAnsi="Times New Roman" w:cs="Times New Roman"/>
          <w:sz w:val="28"/>
          <w:szCs w:val="28"/>
        </w:rPr>
        <w:t xml:space="preserve">: центральный маршрутизатор, </w:t>
      </w:r>
      <w:r w:rsidR="00771668" w:rsidRPr="002509B9">
        <w:rPr>
          <w:rFonts w:ascii="Times New Roman" w:hAnsi="Times New Roman" w:cs="Times New Roman"/>
          <w:sz w:val="28"/>
          <w:szCs w:val="28"/>
        </w:rPr>
        <w:t xml:space="preserve">три </w:t>
      </w:r>
      <w:r w:rsidRPr="002509B9">
        <w:rPr>
          <w:rFonts w:ascii="Times New Roman" w:hAnsi="Times New Roman" w:cs="Times New Roman"/>
          <w:sz w:val="28"/>
          <w:szCs w:val="28"/>
        </w:rPr>
        <w:t>коммутатор</w:t>
      </w:r>
      <w:r w:rsidR="00BD3349" w:rsidRPr="002509B9">
        <w:rPr>
          <w:rFonts w:ascii="Times New Roman" w:hAnsi="Times New Roman" w:cs="Times New Roman"/>
          <w:sz w:val="28"/>
          <w:szCs w:val="28"/>
        </w:rPr>
        <w:t>а</w:t>
      </w:r>
      <w:r w:rsidRPr="002509B9">
        <w:rPr>
          <w:rFonts w:ascii="Times New Roman" w:hAnsi="Times New Roman" w:cs="Times New Roman"/>
          <w:sz w:val="28"/>
          <w:szCs w:val="28"/>
        </w:rPr>
        <w:t xml:space="preserve"> и компьютер админис</w:t>
      </w:r>
      <w:r w:rsidR="0056399C" w:rsidRPr="002509B9">
        <w:rPr>
          <w:rFonts w:ascii="Times New Roman" w:hAnsi="Times New Roman" w:cs="Times New Roman"/>
          <w:sz w:val="28"/>
          <w:szCs w:val="28"/>
        </w:rPr>
        <w:t>тратора. Была выбрана подсеть 201.68.7</w:t>
      </w:r>
      <w:r w:rsidR="00464338" w:rsidRPr="002509B9">
        <w:rPr>
          <w:rFonts w:ascii="Times New Roman" w:hAnsi="Times New Roman" w:cs="Times New Roman"/>
          <w:sz w:val="28"/>
          <w:szCs w:val="28"/>
        </w:rPr>
        <w:t>.48</w:t>
      </w:r>
      <w:r w:rsidRPr="002509B9">
        <w:rPr>
          <w:rFonts w:ascii="Times New Roman" w:hAnsi="Times New Roman" w:cs="Times New Roman"/>
          <w:sz w:val="28"/>
          <w:szCs w:val="28"/>
        </w:rPr>
        <w:t>/29.</w:t>
      </w:r>
    </w:p>
    <w:p w14:paraId="4853DFCD" w14:textId="42DB5735" w:rsidR="00540B49" w:rsidRPr="005A1B75" w:rsidRDefault="00540B49" w:rsidP="007D5859">
      <w:pPr>
        <w:spacing w:after="0"/>
        <w:ind w:firstLine="708"/>
        <w:jc w:val="both"/>
        <w:rPr>
          <w:rFonts w:ascii="Times New Roman" w:hAnsi="Times New Roman" w:cs="Times New Roman"/>
          <w:sz w:val="28"/>
          <w:szCs w:val="28"/>
        </w:rPr>
      </w:pPr>
      <w:r w:rsidRPr="005A1B75">
        <w:rPr>
          <w:rFonts w:ascii="Times New Roman" w:hAnsi="Times New Roman" w:cs="Times New Roman"/>
          <w:sz w:val="28"/>
          <w:szCs w:val="28"/>
        </w:rPr>
        <w:t xml:space="preserve">И для </w:t>
      </w:r>
      <w:r w:rsidR="00D63A7D" w:rsidRPr="005A1B75">
        <w:rPr>
          <w:rFonts w:ascii="Times New Roman" w:hAnsi="Times New Roman" w:cs="Times New Roman"/>
          <w:sz w:val="28"/>
          <w:szCs w:val="28"/>
          <w:lang w:val="en-US"/>
        </w:rPr>
        <w:t>Web</w:t>
      </w:r>
      <w:r w:rsidR="006048EC" w:rsidRPr="005A1B75">
        <w:rPr>
          <w:rFonts w:ascii="Times New Roman" w:hAnsi="Times New Roman" w:cs="Times New Roman"/>
          <w:sz w:val="28"/>
          <w:szCs w:val="28"/>
        </w:rPr>
        <w:t>-сервера берем подсеть 201.68.7</w:t>
      </w:r>
      <w:r w:rsidR="009F0CD3" w:rsidRPr="005A1B75">
        <w:rPr>
          <w:rFonts w:ascii="Times New Roman" w:hAnsi="Times New Roman" w:cs="Times New Roman"/>
          <w:sz w:val="28"/>
          <w:szCs w:val="28"/>
        </w:rPr>
        <w:t>.56</w:t>
      </w:r>
      <w:r w:rsidR="00EF040F">
        <w:rPr>
          <w:rFonts w:ascii="Times New Roman" w:hAnsi="Times New Roman" w:cs="Times New Roman"/>
          <w:sz w:val="28"/>
          <w:szCs w:val="28"/>
        </w:rPr>
        <w:t>/29</w:t>
      </w:r>
      <w:r w:rsidRPr="005A1B75">
        <w:rPr>
          <w:rFonts w:ascii="Times New Roman" w:hAnsi="Times New Roman" w:cs="Times New Roman"/>
          <w:sz w:val="28"/>
          <w:szCs w:val="28"/>
        </w:rPr>
        <w:t>.</w:t>
      </w:r>
    </w:p>
    <w:p w14:paraId="4A62CE7C" w14:textId="51A9E82A" w:rsidR="00495C6F" w:rsidRPr="00540B49" w:rsidRDefault="00495C6F" w:rsidP="007D5859">
      <w:pPr>
        <w:spacing w:after="0"/>
        <w:jc w:val="both"/>
        <w:rPr>
          <w:rFonts w:ascii="Times New Roman" w:hAnsi="Times New Roman" w:cs="Times New Roman"/>
          <w:sz w:val="28"/>
          <w:szCs w:val="28"/>
          <w:highlight w:val="yellow"/>
        </w:rPr>
      </w:pPr>
    </w:p>
    <w:p w14:paraId="088EAA4E" w14:textId="77777777" w:rsidR="00540B49" w:rsidRPr="00A34EBA" w:rsidRDefault="00540B49" w:rsidP="007D5859">
      <w:pPr>
        <w:spacing w:after="0"/>
        <w:jc w:val="both"/>
        <w:rPr>
          <w:rFonts w:ascii="Times New Roman" w:hAnsi="Times New Roman" w:cs="Times New Roman"/>
          <w:sz w:val="28"/>
          <w:szCs w:val="28"/>
        </w:rPr>
      </w:pPr>
      <w:r w:rsidRPr="00A34EBA">
        <w:rPr>
          <w:rFonts w:ascii="Times New Roman" w:hAnsi="Times New Roman" w:cs="Times New Roman"/>
          <w:sz w:val="28"/>
          <w:szCs w:val="28"/>
        </w:rPr>
        <w:t>Таблица 3.1 – Схема адресации сетей</w:t>
      </w:r>
    </w:p>
    <w:tbl>
      <w:tblPr>
        <w:tblStyle w:val="af6"/>
        <w:tblW w:w="0" w:type="auto"/>
        <w:tblLook w:val="04A0" w:firstRow="1" w:lastRow="0" w:firstColumn="1" w:lastColumn="0" w:noHBand="0" w:noVBand="1"/>
      </w:tblPr>
      <w:tblGrid>
        <w:gridCol w:w="2795"/>
        <w:gridCol w:w="1598"/>
        <w:gridCol w:w="2365"/>
        <w:gridCol w:w="2586"/>
      </w:tblGrid>
      <w:tr w:rsidR="00540B49" w:rsidRPr="00A34EBA" w14:paraId="7FA2037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4283818"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Назначение</w:t>
            </w:r>
          </w:p>
        </w:tc>
        <w:tc>
          <w:tcPr>
            <w:tcW w:w="1598" w:type="dxa"/>
            <w:tcBorders>
              <w:top w:val="single" w:sz="4" w:space="0" w:color="auto"/>
              <w:left w:val="single" w:sz="4" w:space="0" w:color="auto"/>
              <w:bottom w:val="single" w:sz="4" w:space="0" w:color="auto"/>
              <w:right w:val="single" w:sz="4" w:space="0" w:color="auto"/>
            </w:tcBorders>
            <w:hideMark/>
          </w:tcPr>
          <w:p w14:paraId="75FCCEAD"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lang w:val="en-US"/>
              </w:rPr>
              <w:t>VLAN</w:t>
            </w:r>
          </w:p>
        </w:tc>
        <w:tc>
          <w:tcPr>
            <w:tcW w:w="2365" w:type="dxa"/>
            <w:tcBorders>
              <w:top w:val="single" w:sz="4" w:space="0" w:color="auto"/>
              <w:left w:val="single" w:sz="4" w:space="0" w:color="auto"/>
              <w:bottom w:val="single" w:sz="4" w:space="0" w:color="auto"/>
              <w:right w:val="single" w:sz="4" w:space="0" w:color="auto"/>
            </w:tcBorders>
            <w:hideMark/>
          </w:tcPr>
          <w:p w14:paraId="7E91BA8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Адрес подсети</w:t>
            </w:r>
          </w:p>
        </w:tc>
        <w:tc>
          <w:tcPr>
            <w:tcW w:w="2586" w:type="dxa"/>
            <w:tcBorders>
              <w:top w:val="single" w:sz="4" w:space="0" w:color="auto"/>
              <w:left w:val="single" w:sz="4" w:space="0" w:color="auto"/>
              <w:bottom w:val="single" w:sz="4" w:space="0" w:color="auto"/>
              <w:right w:val="single" w:sz="4" w:space="0" w:color="auto"/>
            </w:tcBorders>
            <w:hideMark/>
          </w:tcPr>
          <w:p w14:paraId="37ACEA37"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Маска подсети</w:t>
            </w:r>
          </w:p>
        </w:tc>
      </w:tr>
      <w:tr w:rsidR="00540B49" w:rsidRPr="00A34EBA" w14:paraId="2916324D" w14:textId="77777777" w:rsidTr="00540B49">
        <w:tc>
          <w:tcPr>
            <w:tcW w:w="2795" w:type="dxa"/>
            <w:vMerge w:val="restart"/>
            <w:tcBorders>
              <w:top w:val="single" w:sz="4" w:space="0" w:color="auto"/>
              <w:left w:val="single" w:sz="4" w:space="0" w:color="auto"/>
              <w:bottom w:val="single" w:sz="4" w:space="0" w:color="auto"/>
              <w:right w:val="single" w:sz="4" w:space="0" w:color="auto"/>
            </w:tcBorders>
            <w:hideMark/>
          </w:tcPr>
          <w:p w14:paraId="056CC58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Стационарные подключения</w:t>
            </w:r>
          </w:p>
        </w:tc>
        <w:tc>
          <w:tcPr>
            <w:tcW w:w="1598" w:type="dxa"/>
            <w:vMerge w:val="restart"/>
            <w:tcBorders>
              <w:top w:val="single" w:sz="4" w:space="0" w:color="auto"/>
              <w:left w:val="single" w:sz="4" w:space="0" w:color="auto"/>
              <w:bottom w:val="single" w:sz="4" w:space="0" w:color="auto"/>
              <w:right w:val="single" w:sz="4" w:space="0" w:color="auto"/>
            </w:tcBorders>
            <w:hideMark/>
          </w:tcPr>
          <w:p w14:paraId="38E19957"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 xml:space="preserve">10 </w:t>
            </w:r>
          </w:p>
        </w:tc>
        <w:tc>
          <w:tcPr>
            <w:tcW w:w="2365" w:type="dxa"/>
            <w:tcBorders>
              <w:top w:val="single" w:sz="4" w:space="0" w:color="auto"/>
              <w:left w:val="single" w:sz="4" w:space="0" w:color="auto"/>
              <w:bottom w:val="single" w:sz="4" w:space="0" w:color="auto"/>
              <w:right w:val="single" w:sz="4" w:space="0" w:color="auto"/>
            </w:tcBorders>
            <w:hideMark/>
          </w:tcPr>
          <w:p w14:paraId="41C47047" w14:textId="5237B166"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.0</w:t>
            </w:r>
          </w:p>
        </w:tc>
        <w:tc>
          <w:tcPr>
            <w:tcW w:w="2586" w:type="dxa"/>
            <w:tcBorders>
              <w:top w:val="single" w:sz="4" w:space="0" w:color="auto"/>
              <w:left w:val="single" w:sz="4" w:space="0" w:color="auto"/>
              <w:bottom w:val="single" w:sz="4" w:space="0" w:color="auto"/>
              <w:right w:val="single" w:sz="4" w:space="0" w:color="auto"/>
            </w:tcBorders>
            <w:hideMark/>
          </w:tcPr>
          <w:p w14:paraId="28142D2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540B49" w:rsidRPr="00A34EBA" w14:paraId="658CB321"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3947FB9" w14:textId="77777777" w:rsidR="00540B49" w:rsidRPr="00A34EBA" w:rsidRDefault="00540B49" w:rsidP="007D5859">
            <w:pPr>
              <w:rPr>
                <w:rFonts w:ascii="Times New Roman" w:hAnsi="Times New Roman" w:cs="Times New Roman"/>
                <w:sz w:val="28"/>
                <w:szCs w:val="2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F4CE8D" w14:textId="77777777" w:rsidR="00540B49" w:rsidRPr="00A34EBA" w:rsidRDefault="00540B49" w:rsidP="007D5859">
            <w:pPr>
              <w:rPr>
                <w:rFonts w:ascii="Times New Roman" w:hAnsi="Times New Roman" w:cs="Times New Roman"/>
                <w:sz w:val="28"/>
                <w:szCs w:val="28"/>
                <w:lang w:val="en-US"/>
              </w:rPr>
            </w:pPr>
          </w:p>
        </w:tc>
        <w:tc>
          <w:tcPr>
            <w:tcW w:w="2365" w:type="dxa"/>
            <w:tcBorders>
              <w:top w:val="single" w:sz="4" w:space="0" w:color="auto"/>
              <w:left w:val="single" w:sz="4" w:space="0" w:color="auto"/>
              <w:bottom w:val="single" w:sz="4" w:space="0" w:color="auto"/>
              <w:right w:val="single" w:sz="4" w:space="0" w:color="auto"/>
            </w:tcBorders>
            <w:hideMark/>
          </w:tcPr>
          <w:p w14:paraId="04A4B1BF" w14:textId="77777777" w:rsidR="00540B49" w:rsidRPr="00A34EBA" w:rsidRDefault="00540B49" w:rsidP="007D5859">
            <w:pPr>
              <w:tabs>
                <w:tab w:val="left" w:pos="1392"/>
              </w:tabs>
              <w:jc w:val="both"/>
              <w:rPr>
                <w:rFonts w:ascii="Times New Roman" w:hAnsi="Times New Roman" w:cs="Times New Roman"/>
                <w:sz w:val="28"/>
                <w:szCs w:val="28"/>
              </w:rPr>
            </w:pPr>
            <w:r w:rsidRPr="00A34EBA">
              <w:rPr>
                <w:rFonts w:ascii="Times New Roman" w:hAnsi="Times New Roman" w:cs="Times New Roman"/>
                <w:color w:val="222222"/>
                <w:sz w:val="28"/>
                <w:szCs w:val="28"/>
                <w:shd w:val="clear" w:color="auto" w:fill="FFFFFF"/>
              </w:rPr>
              <w:t>fc00::</w:t>
            </w:r>
            <w:r w:rsidRPr="00A34EBA">
              <w:rPr>
                <w:rFonts w:ascii="Times New Roman" w:hAnsi="Times New Roman" w:cs="Times New Roman"/>
                <w:color w:val="222222"/>
                <w:sz w:val="28"/>
                <w:szCs w:val="28"/>
                <w:shd w:val="clear" w:color="auto" w:fill="FFFFFF"/>
              </w:rPr>
              <w:tab/>
            </w:r>
          </w:p>
        </w:tc>
        <w:tc>
          <w:tcPr>
            <w:tcW w:w="2586" w:type="dxa"/>
            <w:tcBorders>
              <w:top w:val="single" w:sz="4" w:space="0" w:color="auto"/>
              <w:left w:val="single" w:sz="4" w:space="0" w:color="auto"/>
              <w:bottom w:val="single" w:sz="4" w:space="0" w:color="auto"/>
              <w:right w:val="single" w:sz="4" w:space="0" w:color="auto"/>
            </w:tcBorders>
            <w:hideMark/>
          </w:tcPr>
          <w:p w14:paraId="3D439A8C" w14:textId="77777777" w:rsidR="00540B49" w:rsidRPr="00A34EBA" w:rsidRDefault="00540B49"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/64</w:t>
            </w:r>
          </w:p>
        </w:tc>
      </w:tr>
      <w:tr w:rsidR="00540B49" w:rsidRPr="00A34EBA" w14:paraId="277A0D03"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61C0F871"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Беспроводная</w:t>
            </w:r>
          </w:p>
        </w:tc>
        <w:tc>
          <w:tcPr>
            <w:tcW w:w="1598" w:type="dxa"/>
            <w:tcBorders>
              <w:top w:val="single" w:sz="4" w:space="0" w:color="auto"/>
              <w:left w:val="single" w:sz="4" w:space="0" w:color="auto"/>
              <w:bottom w:val="single" w:sz="4" w:space="0" w:color="auto"/>
              <w:right w:val="single" w:sz="4" w:space="0" w:color="auto"/>
            </w:tcBorders>
            <w:hideMark/>
          </w:tcPr>
          <w:p w14:paraId="4307DFC4" w14:textId="77777777" w:rsidR="00540B49" w:rsidRPr="00A34EBA" w:rsidRDefault="00540B49"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20</w:t>
            </w:r>
          </w:p>
        </w:tc>
        <w:tc>
          <w:tcPr>
            <w:tcW w:w="2365" w:type="dxa"/>
            <w:tcBorders>
              <w:top w:val="single" w:sz="4" w:space="0" w:color="auto"/>
              <w:left w:val="single" w:sz="4" w:space="0" w:color="auto"/>
              <w:bottom w:val="single" w:sz="4" w:space="0" w:color="auto"/>
              <w:right w:val="single" w:sz="4" w:space="0" w:color="auto"/>
            </w:tcBorders>
            <w:hideMark/>
          </w:tcPr>
          <w:p w14:paraId="20203E71" w14:textId="0BE6B2E9" w:rsidR="00540B49" w:rsidRPr="00A34EBA" w:rsidRDefault="00E83CEB"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.16</w:t>
            </w:r>
          </w:p>
        </w:tc>
        <w:tc>
          <w:tcPr>
            <w:tcW w:w="2586" w:type="dxa"/>
            <w:tcBorders>
              <w:top w:val="single" w:sz="4" w:space="0" w:color="auto"/>
              <w:left w:val="single" w:sz="4" w:space="0" w:color="auto"/>
              <w:bottom w:val="single" w:sz="4" w:space="0" w:color="auto"/>
              <w:right w:val="single" w:sz="4" w:space="0" w:color="auto"/>
            </w:tcBorders>
            <w:hideMark/>
          </w:tcPr>
          <w:p w14:paraId="10083F88"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E9528F" w:rsidRPr="00A34EBA" w14:paraId="1D6B5659" w14:textId="77777777" w:rsidTr="00540B49">
        <w:tc>
          <w:tcPr>
            <w:tcW w:w="2795" w:type="dxa"/>
            <w:tcBorders>
              <w:top w:val="single" w:sz="4" w:space="0" w:color="auto"/>
              <w:left w:val="single" w:sz="4" w:space="0" w:color="auto"/>
              <w:bottom w:val="single" w:sz="4" w:space="0" w:color="auto"/>
              <w:right w:val="single" w:sz="4" w:space="0" w:color="auto"/>
            </w:tcBorders>
          </w:tcPr>
          <w:p w14:paraId="3011A3A5" w14:textId="1FDBEAE6" w:rsidR="00E9528F"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Видеонаблюдения</w:t>
            </w:r>
          </w:p>
        </w:tc>
        <w:tc>
          <w:tcPr>
            <w:tcW w:w="1598" w:type="dxa"/>
            <w:tcBorders>
              <w:top w:val="single" w:sz="4" w:space="0" w:color="auto"/>
              <w:left w:val="single" w:sz="4" w:space="0" w:color="auto"/>
              <w:bottom w:val="single" w:sz="4" w:space="0" w:color="auto"/>
              <w:right w:val="single" w:sz="4" w:space="0" w:color="auto"/>
            </w:tcBorders>
          </w:tcPr>
          <w:p w14:paraId="2FBFB7DD" w14:textId="1208202A" w:rsidR="00E9528F"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30</w:t>
            </w:r>
          </w:p>
        </w:tc>
        <w:tc>
          <w:tcPr>
            <w:tcW w:w="2365" w:type="dxa"/>
            <w:tcBorders>
              <w:top w:val="single" w:sz="4" w:space="0" w:color="auto"/>
              <w:left w:val="single" w:sz="4" w:space="0" w:color="auto"/>
              <w:bottom w:val="single" w:sz="4" w:space="0" w:color="auto"/>
              <w:right w:val="single" w:sz="4" w:space="0" w:color="auto"/>
            </w:tcBorders>
          </w:tcPr>
          <w:p w14:paraId="68FD5CFB" w14:textId="3FDA373A" w:rsidR="00E9528F"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201.68.7.32</w:t>
            </w:r>
          </w:p>
        </w:tc>
        <w:tc>
          <w:tcPr>
            <w:tcW w:w="2586" w:type="dxa"/>
            <w:tcBorders>
              <w:top w:val="single" w:sz="4" w:space="0" w:color="auto"/>
              <w:left w:val="single" w:sz="4" w:space="0" w:color="auto"/>
              <w:bottom w:val="single" w:sz="4" w:space="0" w:color="auto"/>
              <w:right w:val="single" w:sz="4" w:space="0" w:color="auto"/>
            </w:tcBorders>
          </w:tcPr>
          <w:p w14:paraId="5AE4FA83" w14:textId="2F49A60A" w:rsidR="00E9528F" w:rsidRPr="00A34EBA" w:rsidRDefault="000A1DF4"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255.255.255.240</w:t>
            </w:r>
          </w:p>
        </w:tc>
      </w:tr>
      <w:tr w:rsidR="00540B49" w:rsidRPr="00A34EBA" w14:paraId="19921CED"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052064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Административная</w:t>
            </w:r>
          </w:p>
        </w:tc>
        <w:tc>
          <w:tcPr>
            <w:tcW w:w="1598" w:type="dxa"/>
            <w:tcBorders>
              <w:top w:val="single" w:sz="4" w:space="0" w:color="auto"/>
              <w:left w:val="single" w:sz="4" w:space="0" w:color="auto"/>
              <w:bottom w:val="single" w:sz="4" w:space="0" w:color="auto"/>
              <w:right w:val="single" w:sz="4" w:space="0" w:color="auto"/>
            </w:tcBorders>
            <w:hideMark/>
          </w:tcPr>
          <w:p w14:paraId="35C8AC7D" w14:textId="0C4BCE37" w:rsidR="00540B49" w:rsidRPr="00A34EBA" w:rsidRDefault="00E9528F" w:rsidP="007D5859">
            <w:pPr>
              <w:jc w:val="both"/>
              <w:rPr>
                <w:rFonts w:ascii="Times New Roman" w:hAnsi="Times New Roman" w:cs="Times New Roman"/>
                <w:sz w:val="28"/>
                <w:szCs w:val="28"/>
                <w:lang w:val="en-US"/>
              </w:rPr>
            </w:pPr>
            <w:r w:rsidRPr="00A34EBA">
              <w:rPr>
                <w:rFonts w:ascii="Times New Roman" w:hAnsi="Times New Roman" w:cs="Times New Roman"/>
                <w:sz w:val="28"/>
                <w:szCs w:val="28"/>
                <w:lang w:val="en-US"/>
              </w:rPr>
              <w:t>4</w:t>
            </w:r>
            <w:r w:rsidR="00540B49" w:rsidRPr="00A34EBA">
              <w:rPr>
                <w:rFonts w:ascii="Times New Roman" w:hAnsi="Times New Roman" w:cs="Times New Roman"/>
                <w:sz w:val="28"/>
                <w:szCs w:val="28"/>
                <w:lang w:val="en-US"/>
              </w:rPr>
              <w:t>0</w:t>
            </w:r>
          </w:p>
        </w:tc>
        <w:tc>
          <w:tcPr>
            <w:tcW w:w="2365" w:type="dxa"/>
            <w:tcBorders>
              <w:top w:val="single" w:sz="4" w:space="0" w:color="auto"/>
              <w:left w:val="single" w:sz="4" w:space="0" w:color="auto"/>
              <w:bottom w:val="single" w:sz="4" w:space="0" w:color="auto"/>
              <w:right w:val="single" w:sz="4" w:space="0" w:color="auto"/>
            </w:tcBorders>
            <w:hideMark/>
          </w:tcPr>
          <w:p w14:paraId="6E8DFC31" w14:textId="4FA98CD7"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w:t>
            </w:r>
            <w:r w:rsidRPr="00A34EBA">
              <w:rPr>
                <w:rFonts w:ascii="Times New Roman" w:hAnsi="Times New Roman" w:cs="Times New Roman"/>
                <w:sz w:val="28"/>
                <w:szCs w:val="28"/>
              </w:rPr>
              <w:t>48</w:t>
            </w:r>
          </w:p>
        </w:tc>
        <w:tc>
          <w:tcPr>
            <w:tcW w:w="2586" w:type="dxa"/>
            <w:tcBorders>
              <w:top w:val="single" w:sz="4" w:space="0" w:color="auto"/>
              <w:left w:val="single" w:sz="4" w:space="0" w:color="auto"/>
              <w:bottom w:val="single" w:sz="4" w:space="0" w:color="auto"/>
              <w:right w:val="single" w:sz="4" w:space="0" w:color="auto"/>
            </w:tcBorders>
            <w:hideMark/>
          </w:tcPr>
          <w:p w14:paraId="5810DA43"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255.255.255.248</w:t>
            </w:r>
          </w:p>
        </w:tc>
      </w:tr>
      <w:tr w:rsidR="00540B49" w:rsidRPr="00540B49" w14:paraId="07218AEA" w14:textId="77777777" w:rsidTr="00540B49">
        <w:tc>
          <w:tcPr>
            <w:tcW w:w="2795" w:type="dxa"/>
            <w:tcBorders>
              <w:top w:val="single" w:sz="4" w:space="0" w:color="auto"/>
              <w:left w:val="single" w:sz="4" w:space="0" w:color="auto"/>
              <w:bottom w:val="single" w:sz="4" w:space="0" w:color="auto"/>
              <w:right w:val="single" w:sz="4" w:space="0" w:color="auto"/>
            </w:tcBorders>
            <w:hideMark/>
          </w:tcPr>
          <w:p w14:paraId="156C68BF" w14:textId="77777777" w:rsidR="00540B49" w:rsidRPr="00A34EBA" w:rsidRDefault="00540B49" w:rsidP="007D5859">
            <w:pPr>
              <w:jc w:val="both"/>
              <w:rPr>
                <w:rFonts w:ascii="Times New Roman" w:hAnsi="Times New Roman" w:cs="Times New Roman"/>
                <w:sz w:val="28"/>
                <w:szCs w:val="28"/>
              </w:rPr>
            </w:pPr>
            <w:r w:rsidRPr="00A34EBA">
              <w:rPr>
                <w:rFonts w:ascii="Times New Roman" w:hAnsi="Times New Roman" w:cs="Times New Roman"/>
                <w:sz w:val="28"/>
                <w:szCs w:val="28"/>
              </w:rPr>
              <w:t>Сервер</w:t>
            </w:r>
          </w:p>
        </w:tc>
        <w:tc>
          <w:tcPr>
            <w:tcW w:w="1598" w:type="dxa"/>
            <w:tcBorders>
              <w:top w:val="single" w:sz="4" w:space="0" w:color="auto"/>
              <w:left w:val="single" w:sz="4" w:space="0" w:color="auto"/>
              <w:bottom w:val="single" w:sz="4" w:space="0" w:color="auto"/>
              <w:right w:val="single" w:sz="4" w:space="0" w:color="auto"/>
            </w:tcBorders>
            <w:hideMark/>
          </w:tcPr>
          <w:p w14:paraId="7AFB2726" w14:textId="0644FE49" w:rsidR="00540B49" w:rsidRPr="00A34EBA" w:rsidRDefault="00E9528F" w:rsidP="007D5859">
            <w:pPr>
              <w:jc w:val="both"/>
              <w:rPr>
                <w:rFonts w:ascii="Times New Roman" w:hAnsi="Times New Roman" w:cs="Times New Roman"/>
                <w:sz w:val="28"/>
                <w:szCs w:val="28"/>
              </w:rPr>
            </w:pPr>
            <w:r w:rsidRPr="00A34EBA">
              <w:rPr>
                <w:rFonts w:ascii="Times New Roman" w:hAnsi="Times New Roman" w:cs="Times New Roman"/>
                <w:sz w:val="28"/>
                <w:szCs w:val="28"/>
              </w:rPr>
              <w:t>5</w:t>
            </w:r>
            <w:r w:rsidR="00540B49" w:rsidRPr="00A34EBA">
              <w:rPr>
                <w:rFonts w:ascii="Times New Roman" w:hAnsi="Times New Roman" w:cs="Times New Roman"/>
                <w:sz w:val="28"/>
                <w:szCs w:val="28"/>
              </w:rPr>
              <w:t>0</w:t>
            </w:r>
          </w:p>
        </w:tc>
        <w:tc>
          <w:tcPr>
            <w:tcW w:w="2365" w:type="dxa"/>
            <w:tcBorders>
              <w:top w:val="single" w:sz="4" w:space="0" w:color="auto"/>
              <w:left w:val="single" w:sz="4" w:space="0" w:color="auto"/>
              <w:bottom w:val="single" w:sz="4" w:space="0" w:color="auto"/>
              <w:right w:val="single" w:sz="4" w:space="0" w:color="auto"/>
            </w:tcBorders>
            <w:hideMark/>
          </w:tcPr>
          <w:p w14:paraId="1019CCC0" w14:textId="248D755D" w:rsidR="00540B49" w:rsidRPr="00A34EBA" w:rsidRDefault="00E83CEB" w:rsidP="007D5859">
            <w:pPr>
              <w:jc w:val="both"/>
              <w:rPr>
                <w:rFonts w:ascii="Times New Roman" w:hAnsi="Times New Roman" w:cs="Times New Roman"/>
                <w:sz w:val="28"/>
                <w:szCs w:val="28"/>
              </w:rPr>
            </w:pPr>
            <w:r w:rsidRPr="00A34EBA">
              <w:rPr>
                <w:rFonts w:ascii="Times New Roman" w:hAnsi="Times New Roman" w:cs="Times New Roman"/>
                <w:sz w:val="28"/>
                <w:szCs w:val="28"/>
              </w:rPr>
              <w:t>201.68.7</w:t>
            </w:r>
            <w:r w:rsidR="00540B49" w:rsidRPr="00A34EBA">
              <w:rPr>
                <w:rFonts w:ascii="Times New Roman" w:hAnsi="Times New Roman" w:cs="Times New Roman"/>
                <w:sz w:val="28"/>
                <w:szCs w:val="28"/>
              </w:rPr>
              <w:t>.</w:t>
            </w:r>
            <w:r w:rsidRPr="00A34EBA">
              <w:rPr>
                <w:rFonts w:ascii="Times New Roman" w:hAnsi="Times New Roman" w:cs="Times New Roman"/>
                <w:sz w:val="28"/>
                <w:szCs w:val="28"/>
              </w:rPr>
              <w:t>56</w:t>
            </w:r>
          </w:p>
        </w:tc>
        <w:tc>
          <w:tcPr>
            <w:tcW w:w="2586" w:type="dxa"/>
            <w:tcBorders>
              <w:top w:val="single" w:sz="4" w:space="0" w:color="auto"/>
              <w:left w:val="single" w:sz="4" w:space="0" w:color="auto"/>
              <w:bottom w:val="single" w:sz="4" w:space="0" w:color="auto"/>
              <w:right w:val="single" w:sz="4" w:space="0" w:color="auto"/>
            </w:tcBorders>
            <w:hideMark/>
          </w:tcPr>
          <w:p w14:paraId="48D0A39D" w14:textId="1447E1B5" w:rsidR="00540B49" w:rsidRPr="00A34EBA" w:rsidRDefault="00183B94" w:rsidP="007D5859">
            <w:pPr>
              <w:jc w:val="both"/>
              <w:rPr>
                <w:rFonts w:ascii="Times New Roman" w:hAnsi="Times New Roman" w:cs="Times New Roman"/>
                <w:sz w:val="28"/>
                <w:szCs w:val="28"/>
              </w:rPr>
            </w:pPr>
            <w:r>
              <w:rPr>
                <w:rFonts w:ascii="Times New Roman" w:hAnsi="Times New Roman" w:cs="Times New Roman"/>
                <w:sz w:val="28"/>
                <w:szCs w:val="28"/>
              </w:rPr>
              <w:t>255.255.255.248</w:t>
            </w:r>
          </w:p>
        </w:tc>
      </w:tr>
    </w:tbl>
    <w:p w14:paraId="5ADD5C34" w14:textId="42838590" w:rsidR="00540B49" w:rsidRPr="002852AE" w:rsidRDefault="004D672F" w:rsidP="007D5859">
      <w:pPr>
        <w:pStyle w:val="2"/>
        <w:jc w:val="both"/>
        <w:rPr>
          <w:rFonts w:ascii="Times New Roman" w:hAnsi="Times New Roman"/>
          <w:b/>
          <w:bCs/>
          <w:color w:val="000000" w:themeColor="text1"/>
          <w:sz w:val="28"/>
          <w:lang w:val="en-US"/>
        </w:rPr>
      </w:pPr>
      <w:r w:rsidRPr="002852AE">
        <w:rPr>
          <w:rFonts w:ascii="Times New Roman" w:hAnsi="Times New Roman"/>
          <w:b/>
          <w:bCs/>
          <w:color w:val="000000" w:themeColor="text1"/>
          <w:sz w:val="28"/>
          <w:lang w:val="en-US"/>
        </w:rPr>
        <w:lastRenderedPageBreak/>
        <w:t>3.</w:t>
      </w:r>
      <w:r w:rsidR="009737B2" w:rsidRPr="002852AE">
        <w:rPr>
          <w:rFonts w:ascii="Times New Roman" w:hAnsi="Times New Roman"/>
          <w:b/>
          <w:bCs/>
          <w:color w:val="000000" w:themeColor="text1"/>
          <w:sz w:val="28"/>
          <w:lang w:val="en-US"/>
        </w:rPr>
        <w:t>10</w:t>
      </w:r>
      <w:r w:rsidR="00540B49" w:rsidRPr="002852AE">
        <w:rPr>
          <w:rFonts w:ascii="Times New Roman" w:hAnsi="Times New Roman"/>
          <w:b/>
          <w:bCs/>
          <w:color w:val="000000" w:themeColor="text1"/>
          <w:sz w:val="28"/>
          <w:lang w:val="en-US"/>
        </w:rPr>
        <w:t xml:space="preserve"> </w:t>
      </w:r>
      <w:r w:rsidR="00540B49" w:rsidRPr="008134A8">
        <w:rPr>
          <w:rFonts w:ascii="Times New Roman" w:hAnsi="Times New Roman"/>
          <w:b/>
          <w:bCs/>
          <w:color w:val="000000" w:themeColor="text1"/>
          <w:sz w:val="28"/>
        </w:rPr>
        <w:t>Настройка</w:t>
      </w:r>
      <w:r w:rsidR="00540B49" w:rsidRPr="002852AE">
        <w:rPr>
          <w:rFonts w:ascii="Times New Roman" w:hAnsi="Times New Roman"/>
          <w:b/>
          <w:bCs/>
          <w:color w:val="000000" w:themeColor="text1"/>
          <w:sz w:val="28"/>
          <w:lang w:val="en-US"/>
        </w:rPr>
        <w:t xml:space="preserve"> </w:t>
      </w:r>
      <w:r w:rsidR="004762C9" w:rsidRPr="008134A8">
        <w:rPr>
          <w:rFonts w:ascii="Times New Roman" w:hAnsi="Times New Roman"/>
          <w:b/>
          <w:bCs/>
          <w:color w:val="000000" w:themeColor="text1"/>
          <w:sz w:val="28"/>
        </w:rPr>
        <w:t>маршрутизатора</w:t>
      </w:r>
    </w:p>
    <w:p w14:paraId="79272F86" w14:textId="77777777" w:rsidR="00540B49" w:rsidRPr="002852AE" w:rsidRDefault="00540B49" w:rsidP="007D5859">
      <w:pPr>
        <w:spacing w:after="0"/>
        <w:jc w:val="both"/>
        <w:rPr>
          <w:highlight w:val="yellow"/>
          <w:lang w:val="en-US"/>
        </w:rPr>
      </w:pPr>
    </w:p>
    <w:p w14:paraId="7935818D" w14:textId="360397BB" w:rsidR="00785FB8" w:rsidRPr="002852AE" w:rsidRDefault="00785FB8" w:rsidP="007D5859">
      <w:pPr>
        <w:spacing w:after="0"/>
        <w:ind w:firstLine="709"/>
        <w:rPr>
          <w:rFonts w:eastAsia="Times New Roman"/>
          <w:sz w:val="24"/>
          <w:szCs w:val="24"/>
          <w:lang w:val="en-US" w:eastAsia="ru-RU"/>
        </w:rPr>
      </w:pPr>
      <w:proofErr w:type="spellStart"/>
      <w:r w:rsidRPr="0033737E">
        <w:rPr>
          <w:rFonts w:ascii="Courier New" w:eastAsia="Times New Roman" w:hAnsi="Courier New" w:cs="Courier New"/>
          <w:color w:val="000000"/>
          <w:lang w:val="en-US" w:eastAsia="ru-RU"/>
        </w:rPr>
        <w:t>Awplus</w:t>
      </w:r>
      <w:proofErr w:type="spellEnd"/>
      <w:r w:rsidRPr="002852AE">
        <w:rPr>
          <w:rFonts w:ascii="Courier New" w:eastAsia="Times New Roman" w:hAnsi="Courier New" w:cs="Courier New"/>
          <w:color w:val="000000"/>
          <w:lang w:val="en-US" w:eastAsia="ru-RU"/>
        </w:rPr>
        <w:t>&gt;</w:t>
      </w:r>
      <w:r w:rsidRPr="0033737E">
        <w:rPr>
          <w:rFonts w:ascii="Courier New" w:eastAsia="Times New Roman" w:hAnsi="Courier New" w:cs="Courier New"/>
          <w:color w:val="000000"/>
          <w:lang w:val="en-US" w:eastAsia="ru-RU"/>
        </w:rPr>
        <w:t>enable</w:t>
      </w:r>
    </w:p>
    <w:p w14:paraId="14B7ECD2" w14:textId="77777777" w:rsidR="00785FB8" w:rsidRPr="002852AE" w:rsidRDefault="00785FB8" w:rsidP="007D5859">
      <w:pPr>
        <w:spacing w:after="0"/>
        <w:ind w:firstLine="709"/>
        <w:rPr>
          <w:rFonts w:eastAsia="Times New Roman"/>
          <w:sz w:val="24"/>
          <w:szCs w:val="24"/>
          <w:lang w:val="en-US" w:eastAsia="ru-RU"/>
        </w:rPr>
      </w:pPr>
      <w:proofErr w:type="spellStart"/>
      <w:r w:rsidRPr="0033737E">
        <w:rPr>
          <w:rFonts w:ascii="Courier New" w:eastAsia="Times New Roman" w:hAnsi="Courier New" w:cs="Courier New"/>
          <w:color w:val="000000"/>
          <w:lang w:val="en-US" w:eastAsia="ru-RU"/>
        </w:rPr>
        <w:t>Awplus</w:t>
      </w:r>
      <w:r w:rsidRPr="002852AE">
        <w:rPr>
          <w:rFonts w:ascii="Courier New" w:eastAsia="Times New Roman" w:hAnsi="Courier New" w:cs="Courier New"/>
          <w:color w:val="000000"/>
          <w:lang w:val="en-US" w:eastAsia="ru-RU"/>
        </w:rPr>
        <w:t>#</w:t>
      </w:r>
      <w:r w:rsidRPr="0033737E">
        <w:rPr>
          <w:rFonts w:ascii="Courier New" w:eastAsia="Times New Roman" w:hAnsi="Courier New" w:cs="Courier New"/>
          <w:color w:val="000000"/>
          <w:lang w:val="en-US" w:eastAsia="ru-RU"/>
        </w:rPr>
        <w:t>conf</w:t>
      </w:r>
      <w:proofErr w:type="spellEnd"/>
      <w:r w:rsidRPr="002852AE">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terminal</w:t>
      </w:r>
    </w:p>
    <w:p w14:paraId="6F04EBA9" w14:textId="3A7D4C36" w:rsidR="00785FB8" w:rsidRPr="002852AE" w:rsidRDefault="00785FB8" w:rsidP="007D5859">
      <w:pPr>
        <w:spacing w:after="0"/>
        <w:ind w:firstLine="709"/>
        <w:rPr>
          <w:rFonts w:ascii="Courier New" w:eastAsia="Times New Roman" w:hAnsi="Courier New" w:cs="Courier New"/>
          <w:color w:val="000000"/>
          <w:lang w:val="en-US" w:eastAsia="ru-RU"/>
        </w:rPr>
      </w:pPr>
      <w:proofErr w:type="spellStart"/>
      <w:r w:rsidRPr="0033737E">
        <w:rPr>
          <w:rFonts w:ascii="Courier New" w:eastAsia="Times New Roman" w:hAnsi="Courier New" w:cs="Courier New"/>
          <w:color w:val="000000"/>
          <w:lang w:val="en-US" w:eastAsia="ru-RU"/>
        </w:rPr>
        <w:t>Awplus</w:t>
      </w:r>
      <w:proofErr w:type="spellEnd"/>
      <w:r w:rsidRPr="002852AE">
        <w:rPr>
          <w:rFonts w:ascii="Courier New" w:eastAsia="Times New Roman" w:hAnsi="Courier New" w:cs="Courier New"/>
          <w:color w:val="000000"/>
          <w:lang w:val="en-US" w:eastAsia="ru-RU"/>
        </w:rPr>
        <w:t>(</w:t>
      </w:r>
      <w:proofErr w:type="spellStart"/>
      <w:r w:rsidRPr="0033737E">
        <w:rPr>
          <w:rFonts w:ascii="Courier New" w:eastAsia="Times New Roman" w:hAnsi="Courier New" w:cs="Courier New"/>
          <w:color w:val="000000"/>
          <w:lang w:val="en-US" w:eastAsia="ru-RU"/>
        </w:rPr>
        <w:t>config</w:t>
      </w:r>
      <w:proofErr w:type="spellEnd"/>
      <w:r w:rsidRPr="002852AE">
        <w:rPr>
          <w:rFonts w:ascii="Courier New" w:eastAsia="Times New Roman" w:hAnsi="Courier New" w:cs="Courier New"/>
          <w:color w:val="000000"/>
          <w:lang w:val="en-US" w:eastAsia="ru-RU"/>
        </w:rPr>
        <w:t>)#</w:t>
      </w:r>
      <w:r w:rsidRPr="0033737E">
        <w:rPr>
          <w:rFonts w:ascii="Courier New" w:eastAsia="Times New Roman" w:hAnsi="Courier New" w:cs="Courier New"/>
          <w:color w:val="000000"/>
          <w:lang w:val="en-US" w:eastAsia="ru-RU"/>
        </w:rPr>
        <w:t>hostname</w:t>
      </w:r>
      <w:r w:rsidRPr="002852AE">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Router</w:t>
      </w:r>
    </w:p>
    <w:p w14:paraId="3ACD9002" w14:textId="77777777" w:rsidR="00940925" w:rsidRPr="002852AE" w:rsidRDefault="00940925" w:rsidP="007D5859">
      <w:pPr>
        <w:spacing w:after="0"/>
        <w:ind w:firstLine="709"/>
        <w:rPr>
          <w:rFonts w:ascii="Times New Roman" w:eastAsia="Times New Roman" w:hAnsi="Times New Roman" w:cs="Times New Roman"/>
          <w:color w:val="000000"/>
          <w:sz w:val="28"/>
          <w:szCs w:val="28"/>
          <w:lang w:val="en-US" w:eastAsia="ru-RU"/>
        </w:rPr>
      </w:pPr>
      <w:r w:rsidRPr="005D6267">
        <w:rPr>
          <w:rFonts w:ascii="Times New Roman" w:eastAsia="Times New Roman" w:hAnsi="Times New Roman" w:cs="Times New Roman"/>
          <w:color w:val="000000"/>
          <w:sz w:val="28"/>
          <w:szCs w:val="28"/>
          <w:lang w:eastAsia="ru-RU"/>
        </w:rPr>
        <w:t>Настроим</w:t>
      </w:r>
      <w:r w:rsidRPr="002852AE">
        <w:rPr>
          <w:rFonts w:ascii="Times New Roman" w:eastAsia="Times New Roman" w:hAnsi="Times New Roman" w:cs="Times New Roman"/>
          <w:color w:val="000000"/>
          <w:sz w:val="28"/>
          <w:szCs w:val="28"/>
          <w:lang w:val="en-US" w:eastAsia="ru-RU"/>
        </w:rPr>
        <w:t xml:space="preserve"> </w:t>
      </w:r>
      <w:r w:rsidRPr="005D6267">
        <w:rPr>
          <w:rFonts w:ascii="Times New Roman" w:eastAsia="Times New Roman" w:hAnsi="Times New Roman" w:cs="Times New Roman"/>
          <w:color w:val="000000"/>
          <w:sz w:val="28"/>
          <w:szCs w:val="28"/>
          <w:lang w:eastAsia="ru-RU"/>
        </w:rPr>
        <w:t>подинтерфейсы</w:t>
      </w:r>
      <w:r w:rsidRPr="002852AE">
        <w:rPr>
          <w:rFonts w:ascii="Times New Roman" w:eastAsia="Times New Roman" w:hAnsi="Times New Roman" w:cs="Times New Roman"/>
          <w:color w:val="000000"/>
          <w:sz w:val="28"/>
          <w:szCs w:val="28"/>
          <w:lang w:val="en-US" w:eastAsia="ru-RU"/>
        </w:rPr>
        <w:t xml:space="preserve"> </w:t>
      </w:r>
      <w:r w:rsidRPr="005D6267">
        <w:rPr>
          <w:rFonts w:ascii="Times New Roman" w:eastAsia="Times New Roman" w:hAnsi="Times New Roman" w:cs="Times New Roman"/>
          <w:color w:val="000000"/>
          <w:sz w:val="28"/>
          <w:szCs w:val="28"/>
          <w:lang w:eastAsia="ru-RU"/>
        </w:rPr>
        <w:t>для</w:t>
      </w:r>
      <w:r w:rsidRPr="002852AE">
        <w:rPr>
          <w:rFonts w:ascii="Times New Roman" w:eastAsia="Times New Roman" w:hAnsi="Times New Roman" w:cs="Times New Roman"/>
          <w:color w:val="000000"/>
          <w:sz w:val="28"/>
          <w:szCs w:val="28"/>
          <w:lang w:val="en-US" w:eastAsia="ru-RU"/>
        </w:rPr>
        <w:t xml:space="preserve"> </w:t>
      </w:r>
      <w:r w:rsidRPr="005D6267">
        <w:rPr>
          <w:rFonts w:ascii="Times New Roman" w:eastAsia="Times New Roman" w:hAnsi="Times New Roman" w:cs="Times New Roman"/>
          <w:color w:val="000000"/>
          <w:sz w:val="28"/>
          <w:szCs w:val="28"/>
          <w:lang w:val="en-US" w:eastAsia="ru-RU"/>
        </w:rPr>
        <w:t>VLAN</w:t>
      </w:r>
      <w:r w:rsidRPr="002852AE">
        <w:rPr>
          <w:rFonts w:ascii="Times New Roman" w:eastAsia="Times New Roman" w:hAnsi="Times New Roman" w:cs="Times New Roman"/>
          <w:color w:val="000000"/>
          <w:sz w:val="28"/>
          <w:szCs w:val="28"/>
          <w:lang w:val="en-US" w:eastAsia="ru-RU"/>
        </w:rPr>
        <w:t>:</w:t>
      </w:r>
    </w:p>
    <w:p w14:paraId="7B1A5ECF" w14:textId="77777777" w:rsidR="00940925" w:rsidRPr="002852AE"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w:t>
      </w:r>
      <w:r w:rsidRPr="002852AE">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config</w:t>
      </w:r>
      <w:r w:rsidRPr="002852AE">
        <w:rPr>
          <w:rFonts w:ascii="Courier New" w:eastAsia="Times New Roman" w:hAnsi="Courier New" w:cs="Courier New"/>
          <w:color w:val="000000"/>
          <w:lang w:val="en-US" w:eastAsia="ru-RU"/>
        </w:rPr>
        <w:t>)#</w:t>
      </w:r>
      <w:r>
        <w:rPr>
          <w:rFonts w:ascii="Courier New" w:eastAsia="Times New Roman" w:hAnsi="Courier New" w:cs="Courier New"/>
          <w:color w:val="000000"/>
          <w:lang w:val="en-US" w:eastAsia="ru-RU"/>
        </w:rPr>
        <w:t>in</w:t>
      </w:r>
      <w:r w:rsidRPr="002852AE">
        <w:rPr>
          <w:rFonts w:ascii="Courier New" w:eastAsia="Times New Roman" w:hAnsi="Courier New" w:cs="Courier New"/>
          <w:color w:val="000000"/>
          <w:lang w:val="en-US" w:eastAsia="ru-RU"/>
        </w:rPr>
        <w:t xml:space="preserve"> </w:t>
      </w:r>
      <w:r>
        <w:rPr>
          <w:rFonts w:ascii="Courier New" w:eastAsia="Times New Roman" w:hAnsi="Courier New" w:cs="Courier New"/>
          <w:color w:val="000000"/>
          <w:lang w:val="en-US" w:eastAsia="ru-RU"/>
        </w:rPr>
        <w:t>eth</w:t>
      </w:r>
      <w:r w:rsidRPr="002852AE">
        <w:rPr>
          <w:rFonts w:ascii="Courier New" w:eastAsia="Times New Roman" w:hAnsi="Courier New" w:cs="Courier New"/>
          <w:color w:val="000000"/>
          <w:lang w:val="en-US" w:eastAsia="ru-RU"/>
        </w:rPr>
        <w:t>1</w:t>
      </w:r>
    </w:p>
    <w:p w14:paraId="3DB43358" w14:textId="7777777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10 dot1q</w:t>
      </w:r>
    </w:p>
    <w:p w14:paraId="45229275" w14:textId="7777777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20 dot1q</w:t>
      </w:r>
    </w:p>
    <w:p w14:paraId="5A596406" w14:textId="5F8926D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30 dot1q</w:t>
      </w:r>
    </w:p>
    <w:p w14:paraId="325F2BFF" w14:textId="63E22614"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40 dot1q</w:t>
      </w:r>
    </w:p>
    <w:p w14:paraId="75DBACB9" w14:textId="10C86CD7"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encapsulation 50 dot1q</w:t>
      </w:r>
    </w:p>
    <w:p w14:paraId="0827AC1C" w14:textId="77777777" w:rsidR="00940925" w:rsidRPr="009D7F5A"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eth 1.10</w:t>
      </w:r>
    </w:p>
    <w:p w14:paraId="750252CF" w14:textId="5282C9F2" w:rsidR="00940925" w:rsidRDefault="0094092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w:t>
      </w:r>
      <w:r w:rsidRPr="00ED79E5">
        <w:rPr>
          <w:rFonts w:ascii="Courier New" w:eastAsia="Times New Roman" w:hAnsi="Courier New" w:cs="Courier New"/>
          <w:color w:val="000000"/>
          <w:lang w:val="en-US" w:eastAsia="ru-RU"/>
        </w:rPr>
        <w:t xml:space="preserve">address </w:t>
      </w:r>
      <w:r w:rsidR="000D7A1D" w:rsidRPr="00ED79E5">
        <w:rPr>
          <w:rFonts w:ascii="Courier New" w:hAnsi="Courier New" w:cs="Courier New"/>
          <w:lang w:val="en-US"/>
        </w:rPr>
        <w:t>201.68.7.1</w:t>
      </w:r>
      <w:r w:rsidR="003E52B5" w:rsidRPr="00ED79E5">
        <w:rPr>
          <w:rFonts w:ascii="Courier New" w:eastAsia="Times New Roman" w:hAnsi="Courier New" w:cs="Courier New"/>
          <w:color w:val="000000"/>
          <w:lang w:val="en-US" w:eastAsia="ru-RU"/>
        </w:rPr>
        <w:t>/28</w:t>
      </w:r>
    </w:p>
    <w:p w14:paraId="752FC895" w14:textId="77777777"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Pr="00ED79E5">
        <w:rPr>
          <w:rFonts w:ascii="Courier New" w:eastAsia="Times New Roman" w:hAnsi="Courier New" w:cs="Courier New"/>
          <w:color w:val="000000"/>
          <w:lang w:val="en-US" w:eastAsia="ru-RU"/>
        </w:rPr>
        <w:t>in eth 1.20</w:t>
      </w:r>
    </w:p>
    <w:p w14:paraId="452EDFDC" w14:textId="4AFD9D68"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000D7A1D" w:rsidRPr="00ED79E5">
        <w:rPr>
          <w:rFonts w:ascii="Courier New" w:hAnsi="Courier New" w:cs="Courier New"/>
          <w:lang w:val="en-US"/>
        </w:rPr>
        <w:t>201.68.7.17</w:t>
      </w:r>
      <w:r w:rsidR="003E52B5" w:rsidRPr="00ED79E5">
        <w:rPr>
          <w:rFonts w:ascii="Courier New" w:eastAsia="Times New Roman" w:hAnsi="Courier New" w:cs="Courier New"/>
          <w:color w:val="000000"/>
          <w:lang w:val="en-US" w:eastAsia="ru-RU"/>
        </w:rPr>
        <w:t>/28</w:t>
      </w:r>
    </w:p>
    <w:p w14:paraId="324ECBC5" w14:textId="47D5B41D"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000D7A1D" w:rsidRPr="00ED79E5">
        <w:rPr>
          <w:rFonts w:ascii="Courier New" w:eastAsia="Times New Roman" w:hAnsi="Courier New" w:cs="Courier New"/>
          <w:color w:val="000000"/>
          <w:lang w:val="en-US" w:eastAsia="ru-RU"/>
        </w:rPr>
        <w:t>in eth 1.30</w:t>
      </w:r>
    </w:p>
    <w:p w14:paraId="13EC1E09" w14:textId="460B534D"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000D7A1D" w:rsidRPr="00ED79E5">
        <w:rPr>
          <w:rFonts w:ascii="Courier New" w:hAnsi="Courier New" w:cs="Courier New"/>
          <w:lang w:val="en-US"/>
        </w:rPr>
        <w:t>201.68.7.33</w:t>
      </w:r>
      <w:r w:rsidR="003E52B5" w:rsidRPr="00ED79E5">
        <w:rPr>
          <w:rFonts w:ascii="Courier New" w:eastAsia="Times New Roman" w:hAnsi="Courier New" w:cs="Courier New"/>
          <w:color w:val="000000"/>
          <w:lang w:val="en-US" w:eastAsia="ru-RU"/>
        </w:rPr>
        <w:t>/28</w:t>
      </w:r>
    </w:p>
    <w:p w14:paraId="6448EE19" w14:textId="5FE73668"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000D7A1D" w:rsidRPr="00ED79E5">
        <w:rPr>
          <w:rFonts w:ascii="Courier New" w:eastAsia="Times New Roman" w:hAnsi="Courier New" w:cs="Courier New"/>
          <w:color w:val="000000"/>
          <w:lang w:val="en-US" w:eastAsia="ru-RU"/>
        </w:rPr>
        <w:t>in eth 1.40</w:t>
      </w:r>
    </w:p>
    <w:p w14:paraId="5CE32313" w14:textId="636C5FFF" w:rsidR="00940925" w:rsidRPr="00ED79E5" w:rsidRDefault="00940925"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000D7A1D" w:rsidRPr="00ED79E5">
        <w:rPr>
          <w:rFonts w:ascii="Courier New" w:hAnsi="Courier New" w:cs="Courier New"/>
          <w:lang w:val="en-US"/>
        </w:rPr>
        <w:t>201.68.7.49</w:t>
      </w:r>
      <w:r w:rsidR="003E52B5" w:rsidRPr="00ED79E5">
        <w:rPr>
          <w:rFonts w:ascii="Courier New" w:eastAsia="Times New Roman" w:hAnsi="Courier New" w:cs="Courier New"/>
          <w:color w:val="000000"/>
          <w:lang w:val="en-US" w:eastAsia="ru-RU"/>
        </w:rPr>
        <w:t>/29</w:t>
      </w:r>
    </w:p>
    <w:p w14:paraId="7B4DECE5" w14:textId="257F7C50" w:rsidR="000D7A1D" w:rsidRPr="00ED79E5" w:rsidRDefault="000D7A1D"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gramEnd"/>
      <w:r w:rsidRPr="00ED79E5">
        <w:rPr>
          <w:rFonts w:ascii="Courier New" w:eastAsia="Times New Roman" w:hAnsi="Courier New" w:cs="Courier New"/>
          <w:color w:val="000000"/>
          <w:lang w:val="en-US" w:eastAsia="ru-RU"/>
        </w:rPr>
        <w:t>in eth 1.50</w:t>
      </w:r>
    </w:p>
    <w:p w14:paraId="6777D5B2" w14:textId="4C109E60" w:rsidR="000D7A1D" w:rsidRPr="00ED79E5" w:rsidRDefault="000D7A1D" w:rsidP="007D5859">
      <w:pPr>
        <w:spacing w:after="0"/>
        <w:ind w:firstLine="709"/>
        <w:rPr>
          <w:rFonts w:ascii="Courier New" w:eastAsia="Times New Roman" w:hAnsi="Courier New" w:cs="Courier New"/>
          <w:color w:val="000000"/>
          <w:lang w:val="en-US" w:eastAsia="ru-RU"/>
        </w:rPr>
      </w:pPr>
      <w:r w:rsidRPr="00ED79E5">
        <w:rPr>
          <w:rFonts w:ascii="Courier New" w:eastAsia="Times New Roman" w:hAnsi="Courier New" w:cs="Courier New"/>
          <w:color w:val="000000"/>
          <w:lang w:val="en-US" w:eastAsia="ru-RU"/>
        </w:rPr>
        <w:t>Router (</w:t>
      </w:r>
      <w:proofErr w:type="spellStart"/>
      <w:r w:rsidRPr="00ED79E5">
        <w:rPr>
          <w:rFonts w:ascii="Courier New" w:eastAsia="Times New Roman" w:hAnsi="Courier New" w:cs="Courier New"/>
          <w:color w:val="000000"/>
          <w:lang w:val="en-US" w:eastAsia="ru-RU"/>
        </w:rPr>
        <w:t>config-subif</w:t>
      </w:r>
      <w:proofErr w:type="spellEnd"/>
      <w:proofErr w:type="gramStart"/>
      <w:r w:rsidRPr="00ED79E5">
        <w:rPr>
          <w:rFonts w:ascii="Courier New" w:eastAsia="Times New Roman" w:hAnsi="Courier New" w:cs="Courier New"/>
          <w:color w:val="000000"/>
          <w:lang w:val="en-US" w:eastAsia="ru-RU"/>
        </w:rPr>
        <w:t>)#</w:t>
      </w:r>
      <w:proofErr w:type="spellStart"/>
      <w:proofErr w:type="gramEnd"/>
      <w:r w:rsidRPr="00ED79E5">
        <w:rPr>
          <w:rFonts w:ascii="Courier New" w:eastAsia="Times New Roman" w:hAnsi="Courier New" w:cs="Courier New"/>
          <w:color w:val="000000"/>
          <w:lang w:val="en-US" w:eastAsia="ru-RU"/>
        </w:rPr>
        <w:t>ip</w:t>
      </w:r>
      <w:proofErr w:type="spellEnd"/>
      <w:r w:rsidRPr="00ED79E5">
        <w:rPr>
          <w:rFonts w:ascii="Courier New" w:eastAsia="Times New Roman" w:hAnsi="Courier New" w:cs="Courier New"/>
          <w:color w:val="000000"/>
          <w:lang w:val="en-US" w:eastAsia="ru-RU"/>
        </w:rPr>
        <w:t xml:space="preserve"> address </w:t>
      </w:r>
      <w:r w:rsidRPr="00ED79E5">
        <w:rPr>
          <w:rFonts w:ascii="Courier New" w:hAnsi="Courier New" w:cs="Courier New"/>
          <w:lang w:val="en-US"/>
        </w:rPr>
        <w:t>201.68.7.57</w:t>
      </w:r>
      <w:r w:rsidR="00802E89">
        <w:rPr>
          <w:rFonts w:ascii="Courier New" w:eastAsia="Times New Roman" w:hAnsi="Courier New" w:cs="Courier New"/>
          <w:color w:val="000000"/>
          <w:lang w:val="en-US" w:eastAsia="ru-RU"/>
        </w:rPr>
        <w:t>/29</w:t>
      </w:r>
    </w:p>
    <w:p w14:paraId="10C5829F" w14:textId="77777777" w:rsidR="00940925" w:rsidRPr="00074F3B" w:rsidRDefault="00940925" w:rsidP="007D5859">
      <w:pPr>
        <w:spacing w:after="0"/>
        <w:ind w:firstLine="709"/>
        <w:rPr>
          <w:rFonts w:ascii="Courier New" w:eastAsia="Times New Roman" w:hAnsi="Courier New" w:cs="Courier New"/>
          <w:color w:val="000000"/>
          <w:lang w:eastAsia="ru-RU"/>
        </w:rPr>
      </w:pPr>
      <w:r w:rsidRPr="0033737E">
        <w:rPr>
          <w:rFonts w:ascii="Courier New" w:eastAsia="Times New Roman" w:hAnsi="Courier New" w:cs="Courier New"/>
          <w:color w:val="000000"/>
          <w:lang w:val="en-US" w:eastAsia="ru-RU"/>
        </w:rPr>
        <w:t>Router</w:t>
      </w:r>
      <w:r w:rsidRPr="0033737E">
        <w:rPr>
          <w:rFonts w:ascii="Courier New" w:eastAsia="Times New Roman" w:hAnsi="Courier New" w:cs="Courier New"/>
          <w:color w:val="000000"/>
          <w:lang w:eastAsia="ru-RU"/>
        </w:rPr>
        <w:t xml:space="preserve"> (</w:t>
      </w:r>
      <w:proofErr w:type="spellStart"/>
      <w:r w:rsidRPr="0033737E">
        <w:rPr>
          <w:rFonts w:ascii="Courier New" w:eastAsia="Times New Roman" w:hAnsi="Courier New" w:cs="Courier New"/>
          <w:color w:val="000000"/>
          <w:lang w:val="en-US" w:eastAsia="ru-RU"/>
        </w:rPr>
        <w:t>config</w:t>
      </w:r>
      <w:proofErr w:type="spellEnd"/>
      <w:r w:rsidRPr="0033737E">
        <w:rPr>
          <w:rFonts w:ascii="Courier New" w:eastAsia="Times New Roman" w:hAnsi="Courier New" w:cs="Courier New"/>
          <w:color w:val="000000"/>
          <w:lang w:eastAsia="ru-RU"/>
        </w:rPr>
        <w:t>-</w:t>
      </w:r>
      <w:proofErr w:type="spellStart"/>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eastAsia="ru-RU"/>
        </w:rPr>
        <w:t>)#</w:t>
      </w:r>
      <w:proofErr w:type="gramEnd"/>
      <w:r>
        <w:rPr>
          <w:rFonts w:ascii="Courier New" w:eastAsia="Times New Roman" w:hAnsi="Courier New" w:cs="Courier New"/>
          <w:color w:val="000000"/>
          <w:lang w:val="en-US" w:eastAsia="ru-RU"/>
        </w:rPr>
        <w:t>exit</w:t>
      </w:r>
    </w:p>
    <w:p w14:paraId="73E1776D" w14:textId="77777777" w:rsidR="00940925" w:rsidRPr="008134A8" w:rsidRDefault="00940925" w:rsidP="007D5859">
      <w:pPr>
        <w:spacing w:after="0"/>
        <w:ind w:firstLine="709"/>
        <w:rPr>
          <w:rFonts w:eastAsia="Times New Roman"/>
          <w:sz w:val="24"/>
          <w:szCs w:val="24"/>
          <w:lang w:eastAsia="ru-RU"/>
        </w:rPr>
      </w:pPr>
    </w:p>
    <w:p w14:paraId="0802F891" w14:textId="0260892E" w:rsidR="00540B49" w:rsidRPr="008134A8" w:rsidRDefault="00540B49" w:rsidP="007D5859">
      <w:pPr>
        <w:spacing w:after="0"/>
        <w:jc w:val="both"/>
        <w:rPr>
          <w:rFonts w:ascii="Times New Roman" w:eastAsia="Times New Roman" w:hAnsi="Times New Roman" w:cs="Times New Roman"/>
          <w:sz w:val="28"/>
          <w:szCs w:val="28"/>
          <w:highlight w:val="yellow"/>
        </w:rPr>
      </w:pPr>
    </w:p>
    <w:p w14:paraId="750689E5" w14:textId="77777777" w:rsidR="00540B49" w:rsidRPr="00B17EC8" w:rsidRDefault="00540B49" w:rsidP="007D5859">
      <w:pPr>
        <w:spacing w:after="0"/>
        <w:ind w:firstLine="708"/>
        <w:jc w:val="both"/>
        <w:rPr>
          <w:rFonts w:ascii="Times New Roman" w:hAnsi="Times New Roman" w:cs="Times New Roman"/>
          <w:sz w:val="28"/>
          <w:szCs w:val="28"/>
        </w:rPr>
      </w:pPr>
      <w:proofErr w:type="spellStart"/>
      <w:r w:rsidRPr="00B17EC8">
        <w:rPr>
          <w:rFonts w:ascii="Times New Roman" w:eastAsia="Times New Roman" w:hAnsi="Times New Roman" w:cs="Times New Roman"/>
          <w:sz w:val="28"/>
          <w:szCs w:val="28"/>
          <w:lang w:val="en-US"/>
        </w:rPr>
        <w:t>IPv</w:t>
      </w:r>
      <w:proofErr w:type="spellEnd"/>
      <w:r w:rsidRPr="00B17EC8">
        <w:rPr>
          <w:rFonts w:ascii="Times New Roman" w:eastAsia="Times New Roman" w:hAnsi="Times New Roman" w:cs="Times New Roman"/>
          <w:sz w:val="28"/>
          <w:szCs w:val="28"/>
        </w:rPr>
        <w:t xml:space="preserve">4 адреса роутера и маски для каждой из подсетей представлены в таблице 3.2. </w:t>
      </w:r>
    </w:p>
    <w:p w14:paraId="16E51160" w14:textId="77777777" w:rsidR="00540B49" w:rsidRPr="00B17EC8" w:rsidRDefault="00540B49" w:rsidP="007D5859">
      <w:pPr>
        <w:spacing w:after="0"/>
        <w:jc w:val="both"/>
        <w:rPr>
          <w:rFonts w:ascii="Times New Roman" w:hAnsi="Times New Roman" w:cs="Times New Roman"/>
          <w:sz w:val="28"/>
          <w:szCs w:val="28"/>
        </w:rPr>
      </w:pPr>
    </w:p>
    <w:p w14:paraId="3CC6414A" w14:textId="54805A78" w:rsidR="00540B49" w:rsidRPr="005465B8" w:rsidRDefault="00540B49" w:rsidP="007D5859">
      <w:pPr>
        <w:spacing w:after="0"/>
        <w:jc w:val="both"/>
        <w:rPr>
          <w:rFonts w:ascii="Times New Roman" w:hAnsi="Times New Roman" w:cs="Times New Roman"/>
          <w:sz w:val="28"/>
          <w:szCs w:val="28"/>
        </w:rPr>
      </w:pPr>
      <w:r w:rsidRPr="00B17EC8">
        <w:rPr>
          <w:rFonts w:ascii="Times New Roman" w:hAnsi="Times New Roman" w:cs="Times New Roman"/>
          <w:sz w:val="28"/>
          <w:szCs w:val="28"/>
        </w:rPr>
        <w:t>Таблица 3.2 – Схема адресации центрального роутера</w:t>
      </w:r>
    </w:p>
    <w:tbl>
      <w:tblPr>
        <w:tblStyle w:val="af6"/>
        <w:tblW w:w="0" w:type="auto"/>
        <w:tblLook w:val="04A0" w:firstRow="1" w:lastRow="0" w:firstColumn="1" w:lastColumn="0" w:noHBand="0" w:noVBand="1"/>
      </w:tblPr>
      <w:tblGrid>
        <w:gridCol w:w="2795"/>
        <w:gridCol w:w="2365"/>
        <w:gridCol w:w="2586"/>
      </w:tblGrid>
      <w:tr w:rsidR="008968CC" w:rsidRPr="00D67B86" w14:paraId="6FD8DEC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CB058DF"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Назначение</w:t>
            </w:r>
          </w:p>
        </w:tc>
        <w:tc>
          <w:tcPr>
            <w:tcW w:w="2365" w:type="dxa"/>
            <w:tcBorders>
              <w:top w:val="single" w:sz="4" w:space="0" w:color="auto"/>
              <w:left w:val="single" w:sz="4" w:space="0" w:color="auto"/>
              <w:bottom w:val="single" w:sz="4" w:space="0" w:color="auto"/>
              <w:right w:val="single" w:sz="4" w:space="0" w:color="auto"/>
            </w:tcBorders>
            <w:hideMark/>
          </w:tcPr>
          <w:p w14:paraId="0D18F3FA" w14:textId="6BC8AEA9"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lang w:val="en-US"/>
              </w:rPr>
              <w:t xml:space="preserve">IP </w:t>
            </w:r>
            <w:r w:rsidRPr="00D67B86">
              <w:rPr>
                <w:rFonts w:ascii="Times New Roman" w:hAnsi="Times New Roman" w:cs="Times New Roman"/>
                <w:sz w:val="28"/>
                <w:szCs w:val="28"/>
              </w:rPr>
              <w:t>адрес</w:t>
            </w:r>
          </w:p>
        </w:tc>
        <w:tc>
          <w:tcPr>
            <w:tcW w:w="2586" w:type="dxa"/>
            <w:tcBorders>
              <w:top w:val="single" w:sz="4" w:space="0" w:color="auto"/>
              <w:left w:val="single" w:sz="4" w:space="0" w:color="auto"/>
              <w:bottom w:val="single" w:sz="4" w:space="0" w:color="auto"/>
              <w:right w:val="single" w:sz="4" w:space="0" w:color="auto"/>
            </w:tcBorders>
            <w:hideMark/>
          </w:tcPr>
          <w:p w14:paraId="11547353"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Маска подсети</w:t>
            </w:r>
          </w:p>
        </w:tc>
      </w:tr>
      <w:tr w:rsidR="008968CC" w:rsidRPr="00D67B86" w14:paraId="4F156699"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6DE7C897"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Стационарные подключения</w:t>
            </w:r>
          </w:p>
        </w:tc>
        <w:tc>
          <w:tcPr>
            <w:tcW w:w="2365" w:type="dxa"/>
            <w:tcBorders>
              <w:top w:val="single" w:sz="4" w:space="0" w:color="auto"/>
              <w:left w:val="single" w:sz="4" w:space="0" w:color="auto"/>
              <w:bottom w:val="single" w:sz="4" w:space="0" w:color="auto"/>
              <w:right w:val="single" w:sz="4" w:space="0" w:color="auto"/>
            </w:tcBorders>
            <w:hideMark/>
          </w:tcPr>
          <w:p w14:paraId="625118C8" w14:textId="0461E8A4"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.1</w:t>
            </w:r>
          </w:p>
        </w:tc>
        <w:tc>
          <w:tcPr>
            <w:tcW w:w="2586" w:type="dxa"/>
            <w:tcBorders>
              <w:top w:val="single" w:sz="4" w:space="0" w:color="auto"/>
              <w:left w:val="single" w:sz="4" w:space="0" w:color="auto"/>
              <w:bottom w:val="single" w:sz="4" w:space="0" w:color="auto"/>
              <w:right w:val="single" w:sz="4" w:space="0" w:color="auto"/>
            </w:tcBorders>
            <w:hideMark/>
          </w:tcPr>
          <w:p w14:paraId="5C3096C8"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255.255.255.240</w:t>
            </w:r>
          </w:p>
        </w:tc>
      </w:tr>
      <w:tr w:rsidR="008968CC" w:rsidRPr="00D67B86" w14:paraId="6242BC07"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FA47EA5"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Беспроводная</w:t>
            </w:r>
          </w:p>
        </w:tc>
        <w:tc>
          <w:tcPr>
            <w:tcW w:w="2365" w:type="dxa"/>
            <w:tcBorders>
              <w:top w:val="single" w:sz="4" w:space="0" w:color="auto"/>
              <w:left w:val="single" w:sz="4" w:space="0" w:color="auto"/>
              <w:bottom w:val="single" w:sz="4" w:space="0" w:color="auto"/>
              <w:right w:val="single" w:sz="4" w:space="0" w:color="auto"/>
            </w:tcBorders>
            <w:hideMark/>
          </w:tcPr>
          <w:p w14:paraId="0973A0F1" w14:textId="00C04F95" w:rsidR="008968CC" w:rsidRPr="00D67B86" w:rsidRDefault="008968CC" w:rsidP="007D5859">
            <w:pPr>
              <w:jc w:val="both"/>
              <w:rPr>
                <w:rFonts w:ascii="Times New Roman" w:hAnsi="Times New Roman" w:cs="Times New Roman"/>
                <w:sz w:val="28"/>
                <w:szCs w:val="28"/>
                <w:lang w:val="en-US"/>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.17</w:t>
            </w:r>
          </w:p>
        </w:tc>
        <w:tc>
          <w:tcPr>
            <w:tcW w:w="2586" w:type="dxa"/>
            <w:tcBorders>
              <w:top w:val="single" w:sz="4" w:space="0" w:color="auto"/>
              <w:left w:val="single" w:sz="4" w:space="0" w:color="auto"/>
              <w:bottom w:val="single" w:sz="4" w:space="0" w:color="auto"/>
              <w:right w:val="single" w:sz="4" w:space="0" w:color="auto"/>
            </w:tcBorders>
            <w:hideMark/>
          </w:tcPr>
          <w:p w14:paraId="33F1E749"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255.255.255.240</w:t>
            </w:r>
          </w:p>
        </w:tc>
      </w:tr>
      <w:tr w:rsidR="008968CC" w:rsidRPr="00D67B86" w14:paraId="1E62ADDA" w14:textId="77777777" w:rsidTr="00074A0A">
        <w:tc>
          <w:tcPr>
            <w:tcW w:w="2795" w:type="dxa"/>
            <w:tcBorders>
              <w:top w:val="single" w:sz="4" w:space="0" w:color="auto"/>
              <w:left w:val="single" w:sz="4" w:space="0" w:color="auto"/>
              <w:bottom w:val="single" w:sz="4" w:space="0" w:color="auto"/>
              <w:right w:val="single" w:sz="4" w:space="0" w:color="auto"/>
            </w:tcBorders>
          </w:tcPr>
          <w:p w14:paraId="35343096"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Видеонаблюдения</w:t>
            </w:r>
          </w:p>
        </w:tc>
        <w:tc>
          <w:tcPr>
            <w:tcW w:w="2365" w:type="dxa"/>
            <w:tcBorders>
              <w:top w:val="single" w:sz="4" w:space="0" w:color="auto"/>
              <w:left w:val="single" w:sz="4" w:space="0" w:color="auto"/>
              <w:bottom w:val="single" w:sz="4" w:space="0" w:color="auto"/>
              <w:right w:val="single" w:sz="4" w:space="0" w:color="auto"/>
            </w:tcBorders>
          </w:tcPr>
          <w:p w14:paraId="4F868871" w14:textId="77B66393" w:rsidR="008968CC" w:rsidRPr="00D67B86" w:rsidRDefault="00560291" w:rsidP="007D5859">
            <w:pPr>
              <w:jc w:val="both"/>
              <w:rPr>
                <w:rFonts w:ascii="Times New Roman" w:hAnsi="Times New Roman" w:cs="Times New Roman"/>
                <w:sz w:val="28"/>
                <w:szCs w:val="28"/>
              </w:rPr>
            </w:pPr>
            <w:r w:rsidRPr="00D67B86">
              <w:rPr>
                <w:rFonts w:ascii="Times New Roman" w:hAnsi="Times New Roman" w:cs="Times New Roman"/>
                <w:sz w:val="28"/>
                <w:szCs w:val="28"/>
              </w:rPr>
              <w:t>201.68.7.33</w:t>
            </w:r>
          </w:p>
        </w:tc>
        <w:tc>
          <w:tcPr>
            <w:tcW w:w="2586" w:type="dxa"/>
            <w:tcBorders>
              <w:top w:val="single" w:sz="4" w:space="0" w:color="auto"/>
              <w:left w:val="single" w:sz="4" w:space="0" w:color="auto"/>
              <w:bottom w:val="single" w:sz="4" w:space="0" w:color="auto"/>
              <w:right w:val="single" w:sz="4" w:space="0" w:color="auto"/>
            </w:tcBorders>
          </w:tcPr>
          <w:p w14:paraId="772D42A5"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255.255.255.240</w:t>
            </w:r>
          </w:p>
        </w:tc>
      </w:tr>
      <w:tr w:rsidR="008968CC" w:rsidRPr="00D67B86" w14:paraId="1640E17E"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4AB44C0D"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Административная</w:t>
            </w:r>
          </w:p>
        </w:tc>
        <w:tc>
          <w:tcPr>
            <w:tcW w:w="2365" w:type="dxa"/>
            <w:tcBorders>
              <w:top w:val="single" w:sz="4" w:space="0" w:color="auto"/>
              <w:left w:val="single" w:sz="4" w:space="0" w:color="auto"/>
              <w:bottom w:val="single" w:sz="4" w:space="0" w:color="auto"/>
              <w:right w:val="single" w:sz="4" w:space="0" w:color="auto"/>
            </w:tcBorders>
            <w:hideMark/>
          </w:tcPr>
          <w:p w14:paraId="1A92C12F" w14:textId="590FFE64"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49</w:t>
            </w:r>
          </w:p>
        </w:tc>
        <w:tc>
          <w:tcPr>
            <w:tcW w:w="2586" w:type="dxa"/>
            <w:tcBorders>
              <w:top w:val="single" w:sz="4" w:space="0" w:color="auto"/>
              <w:left w:val="single" w:sz="4" w:space="0" w:color="auto"/>
              <w:bottom w:val="single" w:sz="4" w:space="0" w:color="auto"/>
              <w:right w:val="single" w:sz="4" w:space="0" w:color="auto"/>
            </w:tcBorders>
            <w:hideMark/>
          </w:tcPr>
          <w:p w14:paraId="0B09E91E"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255.255.255.248</w:t>
            </w:r>
          </w:p>
        </w:tc>
      </w:tr>
      <w:tr w:rsidR="008968CC" w:rsidRPr="00D67B86" w14:paraId="06BB2141" w14:textId="77777777" w:rsidTr="00074A0A">
        <w:tc>
          <w:tcPr>
            <w:tcW w:w="2795" w:type="dxa"/>
            <w:tcBorders>
              <w:top w:val="single" w:sz="4" w:space="0" w:color="auto"/>
              <w:left w:val="single" w:sz="4" w:space="0" w:color="auto"/>
              <w:bottom w:val="single" w:sz="4" w:space="0" w:color="auto"/>
              <w:right w:val="single" w:sz="4" w:space="0" w:color="auto"/>
            </w:tcBorders>
            <w:hideMark/>
          </w:tcPr>
          <w:p w14:paraId="52175E16" w14:textId="77777777"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Сервер</w:t>
            </w:r>
          </w:p>
        </w:tc>
        <w:tc>
          <w:tcPr>
            <w:tcW w:w="2365" w:type="dxa"/>
            <w:tcBorders>
              <w:top w:val="single" w:sz="4" w:space="0" w:color="auto"/>
              <w:left w:val="single" w:sz="4" w:space="0" w:color="auto"/>
              <w:bottom w:val="single" w:sz="4" w:space="0" w:color="auto"/>
              <w:right w:val="single" w:sz="4" w:space="0" w:color="auto"/>
            </w:tcBorders>
            <w:hideMark/>
          </w:tcPr>
          <w:p w14:paraId="2F12BBDA" w14:textId="5A4C2ABD" w:rsidR="008968CC" w:rsidRPr="00D67B86" w:rsidRDefault="008968CC" w:rsidP="007D5859">
            <w:pPr>
              <w:jc w:val="both"/>
              <w:rPr>
                <w:rFonts w:ascii="Times New Roman" w:hAnsi="Times New Roman" w:cs="Times New Roman"/>
                <w:sz w:val="28"/>
                <w:szCs w:val="28"/>
              </w:rPr>
            </w:pPr>
            <w:r w:rsidRPr="00D67B86">
              <w:rPr>
                <w:rFonts w:ascii="Times New Roman" w:hAnsi="Times New Roman" w:cs="Times New Roman"/>
                <w:sz w:val="28"/>
                <w:szCs w:val="28"/>
              </w:rPr>
              <w:t>201.68.7.</w:t>
            </w:r>
            <w:r w:rsidR="00560291" w:rsidRPr="00D67B86">
              <w:rPr>
                <w:rFonts w:ascii="Times New Roman" w:hAnsi="Times New Roman" w:cs="Times New Roman"/>
                <w:sz w:val="28"/>
                <w:szCs w:val="28"/>
              </w:rPr>
              <w:t>57</w:t>
            </w:r>
          </w:p>
        </w:tc>
        <w:tc>
          <w:tcPr>
            <w:tcW w:w="2586" w:type="dxa"/>
            <w:tcBorders>
              <w:top w:val="single" w:sz="4" w:space="0" w:color="auto"/>
              <w:left w:val="single" w:sz="4" w:space="0" w:color="auto"/>
              <w:bottom w:val="single" w:sz="4" w:space="0" w:color="auto"/>
              <w:right w:val="single" w:sz="4" w:space="0" w:color="auto"/>
            </w:tcBorders>
            <w:hideMark/>
          </w:tcPr>
          <w:p w14:paraId="7CBD56E2" w14:textId="532860BE" w:rsidR="008968CC" w:rsidRPr="00D67B86" w:rsidRDefault="00CA17A7" w:rsidP="007D5859">
            <w:pPr>
              <w:jc w:val="both"/>
              <w:rPr>
                <w:rFonts w:ascii="Times New Roman" w:hAnsi="Times New Roman" w:cs="Times New Roman"/>
                <w:sz w:val="28"/>
                <w:szCs w:val="28"/>
              </w:rPr>
            </w:pPr>
            <w:r>
              <w:rPr>
                <w:rFonts w:ascii="Times New Roman" w:hAnsi="Times New Roman" w:cs="Times New Roman"/>
                <w:sz w:val="28"/>
                <w:szCs w:val="28"/>
              </w:rPr>
              <w:t>255.255.255.248</w:t>
            </w:r>
          </w:p>
        </w:tc>
      </w:tr>
    </w:tbl>
    <w:p w14:paraId="2B07FE37" w14:textId="77777777" w:rsidR="008968CC" w:rsidRPr="00540B49" w:rsidRDefault="008968CC" w:rsidP="007D5859">
      <w:pPr>
        <w:spacing w:after="0"/>
        <w:jc w:val="both"/>
        <w:rPr>
          <w:rFonts w:ascii="Times New Roman" w:hAnsi="Times New Roman"/>
          <w:b/>
          <w:bCs/>
          <w:color w:val="000000" w:themeColor="text1"/>
          <w:sz w:val="28"/>
          <w:highlight w:val="yellow"/>
        </w:rPr>
      </w:pPr>
    </w:p>
    <w:p w14:paraId="1CC399CA" w14:textId="45065852" w:rsidR="00540B49" w:rsidRPr="003B3C07" w:rsidRDefault="00714E7E" w:rsidP="007D5859">
      <w:pPr>
        <w:spacing w:after="0"/>
        <w:ind w:firstLine="708"/>
        <w:jc w:val="both"/>
        <w:rPr>
          <w:rFonts w:ascii="Times New Roman" w:hAnsi="Times New Roman" w:cs="Times New Roman"/>
          <w:sz w:val="28"/>
          <w:szCs w:val="28"/>
        </w:rPr>
      </w:pPr>
      <w:r w:rsidRPr="003B3C07">
        <w:rPr>
          <w:rFonts w:ascii="Times New Roman" w:hAnsi="Times New Roman" w:cs="Times New Roman"/>
          <w:sz w:val="28"/>
          <w:szCs w:val="28"/>
        </w:rPr>
        <w:t>В рамках нашей задачи</w:t>
      </w:r>
      <w:r w:rsidR="00540B49" w:rsidRPr="003B3C07">
        <w:rPr>
          <w:rFonts w:ascii="Times New Roman" w:hAnsi="Times New Roman" w:cs="Times New Roman"/>
          <w:sz w:val="28"/>
          <w:szCs w:val="28"/>
        </w:rPr>
        <w:t xml:space="preserve"> </w:t>
      </w:r>
      <w:r w:rsidR="008A34A2" w:rsidRPr="003B3C07">
        <w:rPr>
          <w:rFonts w:ascii="Times New Roman" w:hAnsi="Times New Roman" w:cs="Times New Roman"/>
          <w:sz w:val="28"/>
          <w:szCs w:val="28"/>
        </w:rPr>
        <w:t xml:space="preserve">пользовательская подсеть, беспроводная подсеть и подсеть </w:t>
      </w:r>
      <w:r w:rsidR="008A34A2" w:rsidRPr="003B3C07">
        <w:rPr>
          <w:rFonts w:ascii="Times New Roman" w:hAnsi="Times New Roman" w:cs="Times New Roman"/>
          <w:sz w:val="28"/>
          <w:szCs w:val="28"/>
          <w:lang w:val="en-US"/>
        </w:rPr>
        <w:t>web</w:t>
      </w:r>
      <w:r w:rsidR="008A34A2" w:rsidRPr="003B3C07">
        <w:rPr>
          <w:rFonts w:ascii="Times New Roman" w:hAnsi="Times New Roman" w:cs="Times New Roman"/>
          <w:sz w:val="28"/>
          <w:szCs w:val="28"/>
        </w:rPr>
        <w:t>-сервера не должны пересекаться с подсетью видеонаблюдения</w:t>
      </w:r>
      <w:r w:rsidR="005B3EB9" w:rsidRPr="003B3C07">
        <w:rPr>
          <w:rFonts w:ascii="Times New Roman" w:hAnsi="Times New Roman" w:cs="Times New Roman"/>
          <w:sz w:val="28"/>
          <w:szCs w:val="28"/>
        </w:rPr>
        <w:t xml:space="preserve">. Также </w:t>
      </w:r>
      <w:r w:rsidR="00B17EC8" w:rsidRPr="003B3C07">
        <w:rPr>
          <w:rFonts w:ascii="Times New Roman" w:hAnsi="Times New Roman" w:cs="Times New Roman"/>
          <w:sz w:val="28"/>
          <w:szCs w:val="28"/>
        </w:rPr>
        <w:t>подсети пользователей</w:t>
      </w:r>
      <w:r w:rsidR="005B3EB9" w:rsidRPr="003B3C07">
        <w:rPr>
          <w:rFonts w:ascii="Times New Roman" w:hAnsi="Times New Roman" w:cs="Times New Roman"/>
          <w:sz w:val="28"/>
          <w:szCs w:val="28"/>
        </w:rPr>
        <w:t xml:space="preserve">, </w:t>
      </w:r>
      <w:r w:rsidR="00B17EC8" w:rsidRPr="003B3C07">
        <w:rPr>
          <w:rFonts w:ascii="Times New Roman" w:hAnsi="Times New Roman" w:cs="Times New Roman"/>
          <w:sz w:val="28"/>
          <w:szCs w:val="28"/>
          <w:lang w:val="en-US"/>
        </w:rPr>
        <w:t>web</w:t>
      </w:r>
      <w:r w:rsidR="00B17EC8" w:rsidRPr="003B3C07">
        <w:rPr>
          <w:rFonts w:ascii="Times New Roman" w:hAnsi="Times New Roman" w:cs="Times New Roman"/>
          <w:sz w:val="28"/>
          <w:szCs w:val="28"/>
        </w:rPr>
        <w:t>-сервера</w:t>
      </w:r>
      <w:r w:rsidR="005B3EB9" w:rsidRPr="003B3C07">
        <w:rPr>
          <w:rFonts w:ascii="Times New Roman" w:hAnsi="Times New Roman" w:cs="Times New Roman"/>
          <w:sz w:val="28"/>
          <w:szCs w:val="28"/>
        </w:rPr>
        <w:t xml:space="preserve"> и беспроводная подсеть</w:t>
      </w:r>
      <w:r w:rsidR="00540B49" w:rsidRPr="003B3C07">
        <w:rPr>
          <w:rFonts w:ascii="Times New Roman" w:hAnsi="Times New Roman" w:cs="Times New Roman"/>
          <w:sz w:val="28"/>
          <w:szCs w:val="28"/>
        </w:rPr>
        <w:t xml:space="preserve"> </w:t>
      </w:r>
      <w:r w:rsidR="00634274" w:rsidRPr="003B3C07">
        <w:rPr>
          <w:rFonts w:ascii="Times New Roman" w:hAnsi="Times New Roman" w:cs="Times New Roman"/>
          <w:sz w:val="28"/>
          <w:szCs w:val="28"/>
        </w:rPr>
        <w:t xml:space="preserve">должны иметь доступ в интернет. </w:t>
      </w:r>
      <w:r w:rsidR="00540B49" w:rsidRPr="003B3C07">
        <w:rPr>
          <w:rFonts w:ascii="Times New Roman" w:hAnsi="Times New Roman" w:cs="Times New Roman"/>
          <w:sz w:val="28"/>
          <w:szCs w:val="28"/>
        </w:rPr>
        <w:t xml:space="preserve">Поэтому для разграничения взаимодействия между подсетями настроим </w:t>
      </w:r>
      <w:r w:rsidR="00002400" w:rsidRPr="003B3C07">
        <w:rPr>
          <w:rFonts w:ascii="Times New Roman" w:hAnsi="Times New Roman" w:cs="Times New Roman"/>
          <w:sz w:val="28"/>
          <w:szCs w:val="28"/>
          <w:lang w:val="en-US"/>
        </w:rPr>
        <w:t>firewall</w:t>
      </w:r>
      <w:r w:rsidR="00540B49" w:rsidRPr="003B3C07">
        <w:rPr>
          <w:rFonts w:ascii="Times New Roman" w:hAnsi="Times New Roman" w:cs="Times New Roman"/>
          <w:sz w:val="28"/>
          <w:szCs w:val="28"/>
        </w:rPr>
        <w:t>.</w:t>
      </w:r>
    </w:p>
    <w:p w14:paraId="560E9982" w14:textId="020F3012" w:rsidR="00B5324C" w:rsidRPr="00E510B9" w:rsidRDefault="00B5324C" w:rsidP="007D5859">
      <w:pPr>
        <w:spacing w:after="0"/>
        <w:ind w:firstLine="708"/>
        <w:rPr>
          <w:rFonts w:ascii="Times New Roman" w:eastAsia="Times New Roman" w:hAnsi="Times New Roman" w:cs="Times New Roman"/>
          <w:sz w:val="28"/>
          <w:szCs w:val="28"/>
          <w:lang w:eastAsia="ru-RU"/>
        </w:rPr>
      </w:pPr>
      <w:r w:rsidRPr="00E510B9">
        <w:rPr>
          <w:rFonts w:ascii="Times New Roman" w:eastAsia="Times New Roman" w:hAnsi="Times New Roman" w:cs="Times New Roman"/>
          <w:color w:val="000000"/>
          <w:sz w:val="28"/>
          <w:szCs w:val="28"/>
          <w:lang w:eastAsia="ru-RU"/>
        </w:rPr>
        <w:t>Настроим firewall для ограничения доступа к некоторым административной подсети:</w:t>
      </w:r>
    </w:p>
    <w:p w14:paraId="0923F2B0" w14:textId="77777777" w:rsidR="00B5324C" w:rsidRPr="00074F3B" w:rsidRDefault="00B5324C" w:rsidP="007D5859">
      <w:pPr>
        <w:spacing w:after="0"/>
        <w:ind w:firstLine="709"/>
        <w:rPr>
          <w:rFonts w:eastAsia="Times New Roman"/>
          <w:sz w:val="24"/>
          <w:szCs w:val="24"/>
          <w:lang w:val="en-US" w:eastAsia="ru-RU"/>
        </w:rPr>
      </w:pPr>
      <w:r w:rsidRPr="00074F3B">
        <w:rPr>
          <w:rFonts w:ascii="Courier New" w:eastAsia="Times New Roman" w:hAnsi="Courier New" w:cs="Courier New"/>
          <w:color w:val="000000"/>
          <w:lang w:val="en-US" w:eastAsia="ru-RU"/>
        </w:rPr>
        <w:t>Router (config)#firewall</w:t>
      </w:r>
    </w:p>
    <w:p w14:paraId="4321F0FA" w14:textId="35D8566E" w:rsidR="00B5324C" w:rsidRDefault="00B5324C" w:rsidP="007D5859">
      <w:pPr>
        <w:spacing w:after="0"/>
        <w:ind w:firstLine="709"/>
        <w:rPr>
          <w:rFonts w:ascii="Courier New" w:eastAsia="Times New Roman" w:hAnsi="Courier New" w:cs="Courier New"/>
          <w:color w:val="000000"/>
          <w:lang w:val="en-US" w:eastAsia="ru-RU"/>
        </w:rPr>
      </w:pPr>
      <w:r w:rsidRPr="00074F3B">
        <w:rPr>
          <w:rFonts w:ascii="Courier New" w:eastAsia="Times New Roman" w:hAnsi="Courier New" w:cs="Courier New"/>
          <w:color w:val="000000"/>
          <w:lang w:val="en-US" w:eastAsia="ru-RU"/>
        </w:rPr>
        <w:t>Router (config-firewall</w:t>
      </w:r>
      <w:proofErr w:type="gramStart"/>
      <w:r w:rsidRPr="00074F3B">
        <w:rPr>
          <w:rFonts w:ascii="Courier New" w:eastAsia="Times New Roman" w:hAnsi="Courier New" w:cs="Courier New"/>
          <w:color w:val="000000"/>
          <w:lang w:val="en-US" w:eastAsia="ru-RU"/>
        </w:rPr>
        <w:t>)#</w:t>
      </w:r>
      <w:proofErr w:type="gramEnd"/>
      <w:r w:rsidRPr="00074F3B">
        <w:rPr>
          <w:rFonts w:ascii="Courier New" w:eastAsia="Times New Roman" w:hAnsi="Courier New" w:cs="Courier New"/>
          <w:color w:val="000000"/>
          <w:lang w:val="en-US" w:eastAsia="ru-RU"/>
        </w:rPr>
        <w:t xml:space="preserve">rule 1 deny any from public to vlan </w:t>
      </w:r>
      <w:r w:rsidR="00CC5924">
        <w:rPr>
          <w:rFonts w:ascii="Courier New" w:eastAsia="Times New Roman" w:hAnsi="Courier New" w:cs="Courier New"/>
          <w:color w:val="000000"/>
          <w:lang w:val="en-US" w:eastAsia="ru-RU"/>
        </w:rPr>
        <w:t>3</w:t>
      </w:r>
      <w:r>
        <w:rPr>
          <w:rFonts w:ascii="Courier New" w:eastAsia="Times New Roman" w:hAnsi="Courier New" w:cs="Courier New"/>
          <w:color w:val="000000"/>
          <w:lang w:val="en-US" w:eastAsia="ru-RU"/>
        </w:rPr>
        <w:t>0</w:t>
      </w:r>
    </w:p>
    <w:p w14:paraId="46091D40" w14:textId="256C6048" w:rsidR="00B5324C" w:rsidRDefault="00CC5924"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Router (config-firewall</w:t>
      </w:r>
      <w:proofErr w:type="gramStart"/>
      <w:r>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rule 2</w:t>
      </w:r>
      <w:r w:rsidR="00B5324C" w:rsidRPr="00074F3B">
        <w:rPr>
          <w:rFonts w:ascii="Courier New" w:eastAsia="Times New Roman" w:hAnsi="Courier New" w:cs="Courier New"/>
          <w:color w:val="000000"/>
          <w:lang w:val="en-US" w:eastAsia="ru-RU"/>
        </w:rPr>
        <w:t xml:space="preserve"> deny any from vlan </w:t>
      </w:r>
      <w:r>
        <w:rPr>
          <w:rFonts w:ascii="Courier New" w:eastAsia="Times New Roman" w:hAnsi="Courier New" w:cs="Courier New"/>
          <w:color w:val="000000"/>
          <w:lang w:val="en-US" w:eastAsia="ru-RU"/>
        </w:rPr>
        <w:t>10</w:t>
      </w:r>
      <w:r w:rsidR="00B5324C" w:rsidRPr="00074F3B">
        <w:rPr>
          <w:rFonts w:ascii="Courier New" w:eastAsia="Times New Roman" w:hAnsi="Courier New" w:cs="Courier New"/>
          <w:color w:val="000000"/>
          <w:lang w:val="en-US" w:eastAsia="ru-RU"/>
        </w:rPr>
        <w:t xml:space="preserve"> to vlan </w:t>
      </w:r>
      <w:r>
        <w:rPr>
          <w:rFonts w:ascii="Courier New" w:eastAsia="Times New Roman" w:hAnsi="Courier New" w:cs="Courier New"/>
          <w:color w:val="000000"/>
          <w:lang w:val="en-US" w:eastAsia="ru-RU"/>
        </w:rPr>
        <w:t>30</w:t>
      </w:r>
    </w:p>
    <w:p w14:paraId="7577B2E8" w14:textId="1543B286" w:rsidR="00CC5924" w:rsidRPr="00074F3B" w:rsidRDefault="00CC5924" w:rsidP="007D5859">
      <w:pPr>
        <w:spacing w:after="0"/>
        <w:ind w:firstLine="709"/>
        <w:rPr>
          <w:rFonts w:eastAsia="Times New Roman"/>
          <w:sz w:val="24"/>
          <w:szCs w:val="24"/>
          <w:lang w:val="en-US" w:eastAsia="ru-RU"/>
        </w:rPr>
      </w:pPr>
      <w:r>
        <w:rPr>
          <w:rFonts w:ascii="Courier New" w:eastAsia="Times New Roman" w:hAnsi="Courier New" w:cs="Courier New"/>
          <w:color w:val="000000"/>
          <w:lang w:val="en-US" w:eastAsia="ru-RU"/>
        </w:rPr>
        <w:lastRenderedPageBreak/>
        <w:t>Router (config-firewall</w:t>
      </w:r>
      <w:proofErr w:type="gramStart"/>
      <w:r>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rule 3</w:t>
      </w:r>
      <w:r w:rsidRPr="00074F3B">
        <w:rPr>
          <w:rFonts w:ascii="Courier New" w:eastAsia="Times New Roman" w:hAnsi="Courier New" w:cs="Courier New"/>
          <w:color w:val="000000"/>
          <w:lang w:val="en-US" w:eastAsia="ru-RU"/>
        </w:rPr>
        <w:t xml:space="preserve"> deny any from vlan </w:t>
      </w:r>
      <w:r>
        <w:rPr>
          <w:rFonts w:ascii="Courier New" w:eastAsia="Times New Roman" w:hAnsi="Courier New" w:cs="Courier New"/>
          <w:color w:val="000000"/>
          <w:lang w:val="en-US" w:eastAsia="ru-RU"/>
        </w:rPr>
        <w:t>20</w:t>
      </w:r>
      <w:r w:rsidRPr="00074F3B">
        <w:rPr>
          <w:rFonts w:ascii="Courier New" w:eastAsia="Times New Roman" w:hAnsi="Courier New" w:cs="Courier New"/>
          <w:color w:val="000000"/>
          <w:lang w:val="en-US" w:eastAsia="ru-RU"/>
        </w:rPr>
        <w:t xml:space="preserve"> to vlan </w:t>
      </w:r>
      <w:r>
        <w:rPr>
          <w:rFonts w:ascii="Courier New" w:eastAsia="Times New Roman" w:hAnsi="Courier New" w:cs="Courier New"/>
          <w:color w:val="000000"/>
          <w:lang w:val="en-US" w:eastAsia="ru-RU"/>
        </w:rPr>
        <w:t>30</w:t>
      </w:r>
    </w:p>
    <w:p w14:paraId="49B66619" w14:textId="4C183754" w:rsidR="00CC5924" w:rsidRPr="00074F3B" w:rsidRDefault="00CC5924" w:rsidP="007D5859">
      <w:pPr>
        <w:spacing w:after="0"/>
        <w:ind w:firstLine="709"/>
        <w:rPr>
          <w:rFonts w:eastAsia="Times New Roman"/>
          <w:sz w:val="24"/>
          <w:szCs w:val="24"/>
          <w:lang w:val="en-US" w:eastAsia="ru-RU"/>
        </w:rPr>
      </w:pPr>
      <w:r>
        <w:rPr>
          <w:rFonts w:ascii="Courier New" w:eastAsia="Times New Roman" w:hAnsi="Courier New" w:cs="Courier New"/>
          <w:color w:val="000000"/>
          <w:lang w:val="en-US" w:eastAsia="ru-RU"/>
        </w:rPr>
        <w:t>Router (config-firewall</w:t>
      </w:r>
      <w:proofErr w:type="gramStart"/>
      <w:r>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rule 4</w:t>
      </w:r>
      <w:r w:rsidRPr="00074F3B">
        <w:rPr>
          <w:rFonts w:ascii="Courier New" w:eastAsia="Times New Roman" w:hAnsi="Courier New" w:cs="Courier New"/>
          <w:color w:val="000000"/>
          <w:lang w:val="en-US" w:eastAsia="ru-RU"/>
        </w:rPr>
        <w:t xml:space="preserve"> deny any from vlan </w:t>
      </w:r>
      <w:r>
        <w:rPr>
          <w:rFonts w:ascii="Courier New" w:eastAsia="Times New Roman" w:hAnsi="Courier New" w:cs="Courier New"/>
          <w:color w:val="000000"/>
          <w:lang w:val="en-US" w:eastAsia="ru-RU"/>
        </w:rPr>
        <w:t>50</w:t>
      </w:r>
      <w:r w:rsidRPr="00074F3B">
        <w:rPr>
          <w:rFonts w:ascii="Courier New" w:eastAsia="Times New Roman" w:hAnsi="Courier New" w:cs="Courier New"/>
          <w:color w:val="000000"/>
          <w:lang w:val="en-US" w:eastAsia="ru-RU"/>
        </w:rPr>
        <w:t xml:space="preserve"> to vlan </w:t>
      </w:r>
      <w:r>
        <w:rPr>
          <w:rFonts w:ascii="Courier New" w:eastAsia="Times New Roman" w:hAnsi="Courier New" w:cs="Courier New"/>
          <w:color w:val="000000"/>
          <w:lang w:val="en-US" w:eastAsia="ru-RU"/>
        </w:rPr>
        <w:t>30</w:t>
      </w:r>
    </w:p>
    <w:p w14:paraId="66B3FD02" w14:textId="77777777" w:rsidR="00B5324C" w:rsidRPr="00E510B9" w:rsidRDefault="00B5324C" w:rsidP="007D5859">
      <w:pPr>
        <w:spacing w:after="0"/>
        <w:ind w:firstLine="709"/>
        <w:rPr>
          <w:rFonts w:ascii="Courier New" w:eastAsia="Times New Roman" w:hAnsi="Courier New" w:cs="Courier New"/>
          <w:color w:val="000000"/>
          <w:lang w:val="en-US" w:eastAsia="ru-RU"/>
        </w:rPr>
      </w:pPr>
      <w:r w:rsidRPr="00074F3B">
        <w:rPr>
          <w:rFonts w:ascii="Courier New" w:eastAsia="Times New Roman" w:hAnsi="Courier New" w:cs="Courier New"/>
          <w:color w:val="000000"/>
          <w:lang w:val="en-US" w:eastAsia="ru-RU"/>
        </w:rPr>
        <w:t>Router</w:t>
      </w:r>
      <w:r w:rsidRPr="00E510B9">
        <w:rPr>
          <w:rFonts w:ascii="Courier New" w:eastAsia="Times New Roman" w:hAnsi="Courier New" w:cs="Courier New"/>
          <w:color w:val="000000"/>
          <w:lang w:val="en-US" w:eastAsia="ru-RU"/>
        </w:rPr>
        <w:t xml:space="preserve"> (</w:t>
      </w:r>
      <w:r w:rsidRPr="00074F3B">
        <w:rPr>
          <w:rFonts w:ascii="Courier New" w:eastAsia="Times New Roman" w:hAnsi="Courier New" w:cs="Courier New"/>
          <w:color w:val="000000"/>
          <w:lang w:val="en-US" w:eastAsia="ru-RU"/>
        </w:rPr>
        <w:t>config</w:t>
      </w:r>
      <w:r w:rsidRPr="00E510B9">
        <w:rPr>
          <w:rFonts w:ascii="Courier New" w:eastAsia="Times New Roman" w:hAnsi="Courier New" w:cs="Courier New"/>
          <w:color w:val="000000"/>
          <w:lang w:val="en-US" w:eastAsia="ru-RU"/>
        </w:rPr>
        <w:t>-</w:t>
      </w:r>
      <w:r w:rsidRPr="00074F3B">
        <w:rPr>
          <w:rFonts w:ascii="Courier New" w:eastAsia="Times New Roman" w:hAnsi="Courier New" w:cs="Courier New"/>
          <w:color w:val="000000"/>
          <w:lang w:val="en-US" w:eastAsia="ru-RU"/>
        </w:rPr>
        <w:t>firewall</w:t>
      </w:r>
      <w:proofErr w:type="gramStart"/>
      <w:r w:rsidRPr="00E510B9">
        <w:rPr>
          <w:rFonts w:ascii="Courier New" w:eastAsia="Times New Roman" w:hAnsi="Courier New" w:cs="Courier New"/>
          <w:color w:val="000000"/>
          <w:lang w:val="en-US" w:eastAsia="ru-RU"/>
        </w:rPr>
        <w:t>)#</w:t>
      </w:r>
      <w:proofErr w:type="gramEnd"/>
      <w:r w:rsidRPr="00074F3B">
        <w:rPr>
          <w:rFonts w:ascii="Courier New" w:eastAsia="Times New Roman" w:hAnsi="Courier New" w:cs="Courier New"/>
          <w:color w:val="000000"/>
          <w:lang w:val="en-US" w:eastAsia="ru-RU"/>
        </w:rPr>
        <w:t>enable</w:t>
      </w:r>
    </w:p>
    <w:p w14:paraId="2FAA05AB" w14:textId="77777777" w:rsidR="00B5324C" w:rsidRPr="00CF67C9" w:rsidRDefault="00B5324C" w:rsidP="007D5859">
      <w:pPr>
        <w:spacing w:after="0"/>
        <w:ind w:firstLine="709"/>
        <w:jc w:val="both"/>
        <w:rPr>
          <w:rFonts w:ascii="Times New Roman" w:eastAsia="Times New Roman" w:hAnsi="Times New Roman" w:cs="Times New Roman"/>
          <w:sz w:val="28"/>
          <w:szCs w:val="28"/>
          <w:lang w:val="en-US" w:eastAsia="ru-RU"/>
        </w:rPr>
      </w:pPr>
      <w:r w:rsidRPr="00CF67C9">
        <w:rPr>
          <w:rFonts w:ascii="Times New Roman" w:eastAsia="Times New Roman" w:hAnsi="Times New Roman" w:cs="Times New Roman"/>
          <w:sz w:val="28"/>
          <w:szCs w:val="28"/>
          <w:lang w:eastAsia="ru-RU"/>
        </w:rPr>
        <w:t>Сохраняем</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текущую</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конфигурацию</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в</w:t>
      </w:r>
      <w:r w:rsidRPr="00CF67C9">
        <w:rPr>
          <w:rFonts w:ascii="Times New Roman" w:eastAsia="Times New Roman" w:hAnsi="Times New Roman" w:cs="Times New Roman"/>
          <w:sz w:val="28"/>
          <w:szCs w:val="28"/>
          <w:lang w:val="en-US" w:eastAsia="ru-RU"/>
        </w:rPr>
        <w:t xml:space="preserve"> </w:t>
      </w:r>
      <w:r w:rsidRPr="00CF67C9">
        <w:rPr>
          <w:rFonts w:ascii="Times New Roman" w:eastAsia="Times New Roman" w:hAnsi="Times New Roman" w:cs="Times New Roman"/>
          <w:sz w:val="28"/>
          <w:szCs w:val="28"/>
          <w:lang w:eastAsia="ru-RU"/>
        </w:rPr>
        <w:t>загрузочную</w:t>
      </w:r>
      <w:r w:rsidRPr="00CF67C9">
        <w:rPr>
          <w:rFonts w:ascii="Times New Roman" w:eastAsia="Times New Roman" w:hAnsi="Times New Roman" w:cs="Times New Roman"/>
          <w:sz w:val="28"/>
          <w:szCs w:val="28"/>
          <w:lang w:val="en-US" w:eastAsia="ru-RU"/>
        </w:rPr>
        <w:t>:</w:t>
      </w:r>
    </w:p>
    <w:p w14:paraId="62E8CE28" w14:textId="6388A26B" w:rsidR="00540B49" w:rsidRPr="00CF67C9" w:rsidRDefault="00B5324C" w:rsidP="007D5859">
      <w:pPr>
        <w:spacing w:after="0"/>
        <w:ind w:firstLine="709"/>
        <w:rPr>
          <w:rFonts w:ascii="Courier New" w:eastAsia="Times New Roman" w:hAnsi="Courier New" w:cs="Courier New"/>
          <w:szCs w:val="24"/>
          <w:lang w:val="en-US" w:eastAsia="ru-RU"/>
        </w:rPr>
      </w:pPr>
      <w:proofErr w:type="spellStart"/>
      <w:r w:rsidRPr="00CF67C9">
        <w:rPr>
          <w:rFonts w:ascii="Courier New" w:eastAsia="Times New Roman" w:hAnsi="Courier New" w:cs="Courier New"/>
          <w:szCs w:val="24"/>
          <w:lang w:val="en-US" w:eastAsia="ru-RU"/>
        </w:rPr>
        <w:t>Router#copy</w:t>
      </w:r>
      <w:proofErr w:type="spellEnd"/>
      <w:r w:rsidRPr="00CF67C9">
        <w:rPr>
          <w:rFonts w:ascii="Courier New" w:eastAsia="Times New Roman" w:hAnsi="Courier New" w:cs="Courier New"/>
          <w:szCs w:val="24"/>
          <w:lang w:val="en-US" w:eastAsia="ru-RU"/>
        </w:rPr>
        <w:t xml:space="preserve"> running-</w:t>
      </w:r>
      <w:proofErr w:type="spellStart"/>
      <w:r w:rsidRPr="00CF67C9">
        <w:rPr>
          <w:rFonts w:ascii="Courier New" w:eastAsia="Times New Roman" w:hAnsi="Courier New" w:cs="Courier New"/>
          <w:szCs w:val="24"/>
          <w:lang w:val="en-US" w:eastAsia="ru-RU"/>
        </w:rPr>
        <w:t>config</w:t>
      </w:r>
      <w:proofErr w:type="spellEnd"/>
      <w:r w:rsidRPr="00CF67C9">
        <w:rPr>
          <w:rFonts w:ascii="Courier New" w:eastAsia="Times New Roman" w:hAnsi="Courier New" w:cs="Courier New"/>
          <w:szCs w:val="24"/>
          <w:lang w:val="en-US" w:eastAsia="ru-RU"/>
        </w:rPr>
        <w:t xml:space="preserve"> startup-</w:t>
      </w:r>
      <w:proofErr w:type="spellStart"/>
      <w:r w:rsidRPr="00CF67C9">
        <w:rPr>
          <w:rFonts w:ascii="Courier New" w:eastAsia="Times New Roman" w:hAnsi="Courier New" w:cs="Courier New"/>
          <w:szCs w:val="24"/>
          <w:lang w:val="en-US" w:eastAsia="ru-RU"/>
        </w:rPr>
        <w:t>config</w:t>
      </w:r>
      <w:proofErr w:type="spellEnd"/>
    </w:p>
    <w:p w14:paraId="0BCBE04E" w14:textId="77777777" w:rsidR="00CF67C9" w:rsidRPr="00CF67C9" w:rsidRDefault="00CF67C9" w:rsidP="007D5859">
      <w:pPr>
        <w:spacing w:after="0"/>
        <w:ind w:firstLine="709"/>
        <w:rPr>
          <w:rFonts w:ascii="Courier New" w:eastAsia="Times New Roman" w:hAnsi="Courier New" w:cs="Courier New"/>
          <w:szCs w:val="24"/>
          <w:lang w:val="en-US" w:eastAsia="ru-RU"/>
        </w:rPr>
      </w:pPr>
    </w:p>
    <w:p w14:paraId="49A9DA48" w14:textId="6B998E3F" w:rsidR="00540B49" w:rsidRDefault="003B3C07" w:rsidP="007D5859">
      <w:pPr>
        <w:spacing w:after="0"/>
        <w:ind w:firstLine="708"/>
        <w:jc w:val="both"/>
        <w:rPr>
          <w:rFonts w:ascii="Times New Roman" w:hAnsi="Times New Roman" w:cs="Times New Roman"/>
          <w:sz w:val="28"/>
          <w:szCs w:val="28"/>
        </w:rPr>
      </w:pPr>
      <w:r w:rsidRPr="00CF67C9">
        <w:rPr>
          <w:rFonts w:ascii="Times New Roman" w:hAnsi="Times New Roman" w:cs="Times New Roman"/>
          <w:sz w:val="28"/>
          <w:szCs w:val="28"/>
        </w:rPr>
        <w:t xml:space="preserve">Административная подсеть должна иметь возможность взаимодействовать с </w:t>
      </w:r>
      <w:r w:rsidRPr="00D03CD3">
        <w:rPr>
          <w:rFonts w:ascii="Times New Roman" w:hAnsi="Times New Roman" w:cs="Times New Roman"/>
          <w:sz w:val="28"/>
          <w:szCs w:val="28"/>
        </w:rPr>
        <w:t xml:space="preserve">устройствами из любой подсети, поэтому для неё правил в </w:t>
      </w:r>
      <w:r w:rsidRPr="00D03CD3">
        <w:rPr>
          <w:rFonts w:ascii="Times New Roman" w:hAnsi="Times New Roman" w:cs="Times New Roman"/>
          <w:sz w:val="28"/>
          <w:szCs w:val="28"/>
          <w:lang w:val="en-US"/>
        </w:rPr>
        <w:t>firewall</w:t>
      </w:r>
      <w:r w:rsidRPr="00D03CD3">
        <w:rPr>
          <w:rFonts w:ascii="Times New Roman" w:hAnsi="Times New Roman" w:cs="Times New Roman"/>
          <w:sz w:val="28"/>
          <w:szCs w:val="28"/>
        </w:rPr>
        <w:t xml:space="preserve"> не создаём.</w:t>
      </w:r>
    </w:p>
    <w:p w14:paraId="508A564C" w14:textId="321F1B07" w:rsidR="00A20571" w:rsidRPr="00A20571" w:rsidRDefault="00A20571" w:rsidP="007D5859">
      <w:pPr>
        <w:spacing w:after="0"/>
        <w:jc w:val="both"/>
      </w:pPr>
    </w:p>
    <w:p w14:paraId="1427E68F" w14:textId="7B44562F" w:rsidR="00540B49" w:rsidRPr="00D03CD3" w:rsidRDefault="00540B49" w:rsidP="007D5859">
      <w:pPr>
        <w:pStyle w:val="2"/>
        <w:jc w:val="both"/>
        <w:rPr>
          <w:rFonts w:ascii="Times New Roman" w:hAnsi="Times New Roman"/>
          <w:b/>
          <w:bCs/>
          <w:color w:val="000000" w:themeColor="text1"/>
          <w:sz w:val="28"/>
        </w:rPr>
      </w:pPr>
      <w:r w:rsidRPr="00D03CD3">
        <w:rPr>
          <w:rFonts w:ascii="Times New Roman" w:hAnsi="Times New Roman"/>
          <w:b/>
          <w:bCs/>
          <w:color w:val="000000" w:themeColor="text1"/>
          <w:sz w:val="28"/>
        </w:rPr>
        <w:t>3.1</w:t>
      </w:r>
      <w:r w:rsidR="009737B2">
        <w:rPr>
          <w:rFonts w:ascii="Times New Roman" w:hAnsi="Times New Roman"/>
          <w:b/>
          <w:bCs/>
          <w:color w:val="000000" w:themeColor="text1"/>
          <w:sz w:val="28"/>
        </w:rPr>
        <w:t>1</w:t>
      </w:r>
      <w:r w:rsidRPr="00D03CD3">
        <w:rPr>
          <w:rFonts w:ascii="Times New Roman" w:hAnsi="Times New Roman"/>
          <w:b/>
          <w:bCs/>
          <w:color w:val="000000" w:themeColor="text1"/>
          <w:sz w:val="28"/>
        </w:rPr>
        <w:t xml:space="preserve"> Настройка </w:t>
      </w:r>
      <w:r w:rsidR="000521C4">
        <w:rPr>
          <w:rFonts w:ascii="Times New Roman" w:hAnsi="Times New Roman"/>
          <w:b/>
          <w:bCs/>
          <w:color w:val="000000" w:themeColor="text1"/>
          <w:sz w:val="28"/>
        </w:rPr>
        <w:t>коммутаторов</w:t>
      </w:r>
    </w:p>
    <w:p w14:paraId="59C4BA97" w14:textId="77777777" w:rsidR="00540B49" w:rsidRPr="00D03CD3" w:rsidRDefault="00540B49" w:rsidP="007D5859">
      <w:pPr>
        <w:spacing w:after="0"/>
        <w:jc w:val="both"/>
      </w:pPr>
    </w:p>
    <w:p w14:paraId="6B3706FF" w14:textId="77777777" w:rsidR="00540B49" w:rsidRPr="00D03CD3" w:rsidRDefault="00540B49" w:rsidP="007D5859">
      <w:pPr>
        <w:spacing w:after="0"/>
        <w:ind w:firstLine="708"/>
        <w:jc w:val="both"/>
        <w:rPr>
          <w:rFonts w:ascii="Times New Roman" w:hAnsi="Times New Roman" w:cs="Times New Roman"/>
          <w:sz w:val="28"/>
          <w:szCs w:val="28"/>
        </w:rPr>
      </w:pPr>
      <w:r w:rsidRPr="00D03CD3">
        <w:rPr>
          <w:rFonts w:ascii="Times New Roman" w:hAnsi="Times New Roman" w:cs="Times New Roman"/>
          <w:sz w:val="28"/>
          <w:szCs w:val="28"/>
        </w:rPr>
        <w:t xml:space="preserve">Выдадим адреса устройствам в соответствии с таблицей 3.3. </w:t>
      </w:r>
    </w:p>
    <w:p w14:paraId="3914642A" w14:textId="77777777" w:rsidR="00540B49" w:rsidRPr="00540B49" w:rsidRDefault="00540B49" w:rsidP="007D5859">
      <w:pPr>
        <w:spacing w:after="0"/>
        <w:jc w:val="both"/>
        <w:rPr>
          <w:highlight w:val="yellow"/>
        </w:rPr>
      </w:pPr>
    </w:p>
    <w:p w14:paraId="5E537F17" w14:textId="77777777" w:rsidR="00540B49" w:rsidRPr="00D03CD3" w:rsidRDefault="00540B49" w:rsidP="007D5859">
      <w:pPr>
        <w:spacing w:after="0"/>
        <w:jc w:val="both"/>
        <w:rPr>
          <w:rFonts w:ascii="Times New Roman" w:hAnsi="Times New Roman" w:cs="Times New Roman"/>
          <w:sz w:val="28"/>
          <w:szCs w:val="28"/>
        </w:rPr>
      </w:pPr>
      <w:r w:rsidRPr="00D03CD3">
        <w:rPr>
          <w:rFonts w:ascii="Times New Roman" w:hAnsi="Times New Roman" w:cs="Times New Roman"/>
          <w:sz w:val="28"/>
          <w:szCs w:val="28"/>
        </w:rPr>
        <w:t>Таблица 3.3 – Адреса устройств для административной подсети.</w:t>
      </w:r>
    </w:p>
    <w:tbl>
      <w:tblPr>
        <w:tblStyle w:val="af6"/>
        <w:tblW w:w="0" w:type="auto"/>
        <w:tblLook w:val="04A0" w:firstRow="1" w:lastRow="0" w:firstColumn="1" w:lastColumn="0" w:noHBand="0" w:noVBand="1"/>
      </w:tblPr>
      <w:tblGrid>
        <w:gridCol w:w="3114"/>
        <w:gridCol w:w="3115"/>
        <w:gridCol w:w="3115"/>
      </w:tblGrid>
      <w:tr w:rsidR="00540B49" w:rsidRPr="00D03CD3" w14:paraId="521688A0"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43F7B68"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526E2DC1"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 xml:space="preserve">IP </w:t>
            </w:r>
            <w:r w:rsidRPr="00D03CD3">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67DE314F"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rPr>
              <w:t>Маска подсети</w:t>
            </w:r>
          </w:p>
        </w:tc>
      </w:tr>
      <w:tr w:rsidR="00540B49" w:rsidRPr="00D03CD3" w14:paraId="6C6FD4F9"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458455AA" w14:textId="77777777" w:rsidR="00540B49" w:rsidRPr="00D03CD3" w:rsidRDefault="00540B4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Router</w:t>
            </w:r>
          </w:p>
        </w:tc>
        <w:tc>
          <w:tcPr>
            <w:tcW w:w="3115" w:type="dxa"/>
            <w:tcBorders>
              <w:top w:val="single" w:sz="4" w:space="0" w:color="auto"/>
              <w:left w:val="single" w:sz="4" w:space="0" w:color="auto"/>
              <w:bottom w:val="single" w:sz="4" w:space="0" w:color="auto"/>
              <w:right w:val="single" w:sz="4" w:space="0" w:color="auto"/>
            </w:tcBorders>
            <w:hideMark/>
          </w:tcPr>
          <w:p w14:paraId="00D7380C" w14:textId="13FD19C0" w:rsidR="00540B4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201.68.7.49</w:t>
            </w:r>
          </w:p>
        </w:tc>
        <w:tc>
          <w:tcPr>
            <w:tcW w:w="3115" w:type="dxa"/>
            <w:tcBorders>
              <w:top w:val="single" w:sz="4" w:space="0" w:color="auto"/>
              <w:left w:val="single" w:sz="4" w:space="0" w:color="auto"/>
              <w:bottom w:val="single" w:sz="4" w:space="0" w:color="auto"/>
              <w:right w:val="single" w:sz="4" w:space="0" w:color="auto"/>
            </w:tcBorders>
            <w:hideMark/>
          </w:tcPr>
          <w:p w14:paraId="5B8DDD4E"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255.255.255.248</w:t>
            </w:r>
          </w:p>
        </w:tc>
      </w:tr>
      <w:tr w:rsidR="00540B49" w:rsidRPr="00D03CD3" w14:paraId="5FAD5B34"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94A3F62" w14:textId="6D1BFD40"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Switch</w:t>
            </w:r>
            <w:r w:rsidR="00454839" w:rsidRPr="00D03CD3">
              <w:rPr>
                <w:rFonts w:ascii="Times New Roman" w:hAnsi="Times New Roman" w:cs="Times New Roman"/>
                <w:sz w:val="28"/>
                <w:szCs w:val="28"/>
              </w:rPr>
              <w:t>0</w:t>
            </w:r>
          </w:p>
        </w:tc>
        <w:tc>
          <w:tcPr>
            <w:tcW w:w="3115" w:type="dxa"/>
            <w:tcBorders>
              <w:top w:val="single" w:sz="4" w:space="0" w:color="auto"/>
              <w:left w:val="single" w:sz="4" w:space="0" w:color="auto"/>
              <w:bottom w:val="single" w:sz="4" w:space="0" w:color="auto"/>
              <w:right w:val="single" w:sz="4" w:space="0" w:color="auto"/>
            </w:tcBorders>
            <w:hideMark/>
          </w:tcPr>
          <w:p w14:paraId="506E4DDF" w14:textId="0CEB49E1" w:rsidR="00540B49" w:rsidRPr="00D03CD3" w:rsidRDefault="00454839" w:rsidP="007D5859">
            <w:pPr>
              <w:jc w:val="both"/>
              <w:rPr>
                <w:rFonts w:ascii="Times New Roman" w:hAnsi="Times New Roman" w:cs="Times New Roman"/>
                <w:sz w:val="28"/>
                <w:szCs w:val="28"/>
              </w:rPr>
            </w:pPr>
            <w:r w:rsidRPr="00D03CD3">
              <w:rPr>
                <w:rFonts w:ascii="Times New Roman" w:hAnsi="Times New Roman" w:cs="Times New Roman"/>
                <w:sz w:val="28"/>
                <w:szCs w:val="28"/>
              </w:rPr>
              <w:t>201.68.7.50</w:t>
            </w:r>
          </w:p>
        </w:tc>
        <w:tc>
          <w:tcPr>
            <w:tcW w:w="3115" w:type="dxa"/>
            <w:tcBorders>
              <w:top w:val="single" w:sz="4" w:space="0" w:color="auto"/>
              <w:left w:val="single" w:sz="4" w:space="0" w:color="auto"/>
              <w:bottom w:val="single" w:sz="4" w:space="0" w:color="auto"/>
              <w:right w:val="single" w:sz="4" w:space="0" w:color="auto"/>
            </w:tcBorders>
            <w:hideMark/>
          </w:tcPr>
          <w:p w14:paraId="32AE317D" w14:textId="77777777" w:rsidR="00540B49" w:rsidRPr="00D03CD3" w:rsidRDefault="00540B49" w:rsidP="007D5859">
            <w:pPr>
              <w:jc w:val="both"/>
              <w:rPr>
                <w:rFonts w:ascii="Times New Roman" w:hAnsi="Times New Roman" w:cs="Times New Roman"/>
                <w:sz w:val="28"/>
                <w:szCs w:val="28"/>
              </w:rPr>
            </w:pPr>
            <w:r w:rsidRPr="00D03CD3">
              <w:rPr>
                <w:rFonts w:ascii="Times New Roman" w:hAnsi="Times New Roman" w:cs="Times New Roman"/>
                <w:sz w:val="28"/>
                <w:szCs w:val="28"/>
                <w:lang w:val="en-US"/>
              </w:rPr>
              <w:t>255.255.255.248</w:t>
            </w:r>
          </w:p>
        </w:tc>
      </w:tr>
      <w:tr w:rsidR="00454839" w:rsidRPr="00D03CD3" w14:paraId="28F62A20" w14:textId="77777777" w:rsidTr="00540B49">
        <w:tc>
          <w:tcPr>
            <w:tcW w:w="3114" w:type="dxa"/>
            <w:tcBorders>
              <w:top w:val="single" w:sz="4" w:space="0" w:color="auto"/>
              <w:left w:val="single" w:sz="4" w:space="0" w:color="auto"/>
              <w:bottom w:val="single" w:sz="4" w:space="0" w:color="auto"/>
              <w:right w:val="single" w:sz="4" w:space="0" w:color="auto"/>
            </w:tcBorders>
          </w:tcPr>
          <w:p w14:paraId="7E362DC3" w14:textId="1CF9EB8D"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Switch</w:t>
            </w:r>
            <w:r w:rsidRPr="00D03CD3">
              <w:rPr>
                <w:rFonts w:ascii="Times New Roman" w:hAnsi="Times New Roman" w:cs="Times New Roman"/>
                <w:sz w:val="28"/>
                <w:szCs w:val="28"/>
              </w:rPr>
              <w:t>1</w:t>
            </w:r>
          </w:p>
        </w:tc>
        <w:tc>
          <w:tcPr>
            <w:tcW w:w="3115" w:type="dxa"/>
            <w:tcBorders>
              <w:top w:val="single" w:sz="4" w:space="0" w:color="auto"/>
              <w:left w:val="single" w:sz="4" w:space="0" w:color="auto"/>
              <w:bottom w:val="single" w:sz="4" w:space="0" w:color="auto"/>
              <w:right w:val="single" w:sz="4" w:space="0" w:color="auto"/>
            </w:tcBorders>
          </w:tcPr>
          <w:p w14:paraId="7F868E11" w14:textId="2F1F0600"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201.68.7.51</w:t>
            </w:r>
          </w:p>
        </w:tc>
        <w:tc>
          <w:tcPr>
            <w:tcW w:w="3115" w:type="dxa"/>
            <w:tcBorders>
              <w:top w:val="single" w:sz="4" w:space="0" w:color="auto"/>
              <w:left w:val="single" w:sz="4" w:space="0" w:color="auto"/>
              <w:bottom w:val="single" w:sz="4" w:space="0" w:color="auto"/>
              <w:right w:val="single" w:sz="4" w:space="0" w:color="auto"/>
            </w:tcBorders>
          </w:tcPr>
          <w:p w14:paraId="680528AC" w14:textId="274105CD"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r w:rsidR="00454839" w:rsidRPr="00D03CD3" w14:paraId="2A8B4F5F" w14:textId="77777777" w:rsidTr="00540B49">
        <w:tc>
          <w:tcPr>
            <w:tcW w:w="3114" w:type="dxa"/>
            <w:tcBorders>
              <w:top w:val="single" w:sz="4" w:space="0" w:color="auto"/>
              <w:left w:val="single" w:sz="4" w:space="0" w:color="auto"/>
              <w:bottom w:val="single" w:sz="4" w:space="0" w:color="auto"/>
              <w:right w:val="single" w:sz="4" w:space="0" w:color="auto"/>
            </w:tcBorders>
          </w:tcPr>
          <w:p w14:paraId="3678D051" w14:textId="23C8FD69"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Switch</w:t>
            </w:r>
            <w:r w:rsidRPr="00D03CD3">
              <w:rPr>
                <w:rFonts w:ascii="Times New Roman" w:hAnsi="Times New Roman" w:cs="Times New Roman"/>
                <w:sz w:val="28"/>
                <w:szCs w:val="28"/>
              </w:rPr>
              <w:t>2</w:t>
            </w:r>
          </w:p>
        </w:tc>
        <w:tc>
          <w:tcPr>
            <w:tcW w:w="3115" w:type="dxa"/>
            <w:tcBorders>
              <w:top w:val="single" w:sz="4" w:space="0" w:color="auto"/>
              <w:left w:val="single" w:sz="4" w:space="0" w:color="auto"/>
              <w:bottom w:val="single" w:sz="4" w:space="0" w:color="auto"/>
              <w:right w:val="single" w:sz="4" w:space="0" w:color="auto"/>
            </w:tcBorders>
          </w:tcPr>
          <w:p w14:paraId="53DC8399" w14:textId="6D16F65F"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201.68.7.52</w:t>
            </w:r>
          </w:p>
        </w:tc>
        <w:tc>
          <w:tcPr>
            <w:tcW w:w="3115" w:type="dxa"/>
            <w:tcBorders>
              <w:top w:val="single" w:sz="4" w:space="0" w:color="auto"/>
              <w:left w:val="single" w:sz="4" w:space="0" w:color="auto"/>
              <w:bottom w:val="single" w:sz="4" w:space="0" w:color="auto"/>
              <w:right w:val="single" w:sz="4" w:space="0" w:color="auto"/>
            </w:tcBorders>
          </w:tcPr>
          <w:p w14:paraId="4DB16C0F" w14:textId="0D29D4E5"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r w:rsidR="00454839" w:rsidRPr="00540B49" w14:paraId="785A3042"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1890CF15" w14:textId="77777777"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06650F68" w14:textId="478C62CA"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rPr>
              <w:t>201.68.7.53</w:t>
            </w:r>
          </w:p>
        </w:tc>
        <w:tc>
          <w:tcPr>
            <w:tcW w:w="3115" w:type="dxa"/>
            <w:tcBorders>
              <w:top w:val="single" w:sz="4" w:space="0" w:color="auto"/>
              <w:left w:val="single" w:sz="4" w:space="0" w:color="auto"/>
              <w:bottom w:val="single" w:sz="4" w:space="0" w:color="auto"/>
              <w:right w:val="single" w:sz="4" w:space="0" w:color="auto"/>
            </w:tcBorders>
            <w:hideMark/>
          </w:tcPr>
          <w:p w14:paraId="6E0CB3CA" w14:textId="77777777" w:rsidR="00454839" w:rsidRPr="00D03CD3" w:rsidRDefault="00454839" w:rsidP="007D5859">
            <w:pPr>
              <w:jc w:val="both"/>
              <w:rPr>
                <w:rFonts w:ascii="Times New Roman" w:hAnsi="Times New Roman" w:cs="Times New Roman"/>
                <w:sz w:val="28"/>
                <w:szCs w:val="28"/>
                <w:lang w:val="en-US"/>
              </w:rPr>
            </w:pPr>
            <w:r w:rsidRPr="00D03CD3">
              <w:rPr>
                <w:rFonts w:ascii="Times New Roman" w:hAnsi="Times New Roman" w:cs="Times New Roman"/>
                <w:sz w:val="28"/>
                <w:szCs w:val="28"/>
                <w:lang w:val="en-US"/>
              </w:rPr>
              <w:t>255.255.255.248</w:t>
            </w:r>
          </w:p>
        </w:tc>
      </w:tr>
    </w:tbl>
    <w:p w14:paraId="36FA5920" w14:textId="77777777" w:rsidR="00540B49" w:rsidRPr="00540B49" w:rsidRDefault="00540B49" w:rsidP="007D5859">
      <w:pPr>
        <w:spacing w:after="0"/>
        <w:jc w:val="both"/>
        <w:rPr>
          <w:rFonts w:ascii="Times New Roman" w:hAnsi="Times New Roman" w:cs="Times New Roman"/>
          <w:sz w:val="28"/>
          <w:szCs w:val="28"/>
          <w:highlight w:val="yellow"/>
        </w:rPr>
      </w:pPr>
    </w:p>
    <w:p w14:paraId="59951345" w14:textId="5EAA8CDF" w:rsidR="005C4F1F" w:rsidRPr="002D693F" w:rsidRDefault="005C4F1F"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Для начала подключим коммутаторы через консольный порт и зададим им имена по аналогии с маршрутизатором.</w:t>
      </w:r>
    </w:p>
    <w:p w14:paraId="4FEB3C0D" w14:textId="5E9A8905" w:rsidR="007B20D6" w:rsidRPr="002D693F" w:rsidRDefault="007B20D6"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Конфигурация коммутатора нулевого этажа:</w:t>
      </w:r>
    </w:p>
    <w:p w14:paraId="471123D2" w14:textId="77777777" w:rsidR="005C4F1F" w:rsidRPr="008134A8" w:rsidRDefault="005C4F1F"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8134A8">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7797FC63" w14:textId="77777777" w:rsidR="005C4F1F" w:rsidRPr="00BF2839" w:rsidRDefault="005C4F1F"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1CBA5EA6" w14:textId="1C8AE310" w:rsidR="005C4F1F" w:rsidRPr="00163034" w:rsidRDefault="005C4F1F"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A03493" w:rsidRPr="008134A8">
        <w:rPr>
          <w:rFonts w:ascii="Courier New" w:eastAsia="Times New Roman" w:hAnsi="Courier New" w:cs="Courier New"/>
          <w:color w:val="000000"/>
          <w:lang w:val="en-US" w:eastAsia="ru-RU"/>
        </w:rPr>
        <w:t>0</w:t>
      </w:r>
    </w:p>
    <w:p w14:paraId="34CDC35F" w14:textId="77777777" w:rsidR="005C4F1F" w:rsidRPr="002D693F" w:rsidRDefault="005C4F1F" w:rsidP="007D5859">
      <w:pPr>
        <w:spacing w:after="0"/>
        <w:ind w:firstLine="709"/>
        <w:rPr>
          <w:rFonts w:ascii="Times New Roman" w:eastAsia="Times New Roman" w:hAnsi="Times New Roman" w:cs="Times New Roman"/>
          <w:sz w:val="28"/>
          <w:szCs w:val="28"/>
          <w:lang w:val="en-US" w:eastAsia="ru-RU"/>
        </w:rPr>
      </w:pPr>
      <w:r w:rsidRPr="002D693F">
        <w:rPr>
          <w:rFonts w:ascii="Times New Roman" w:eastAsia="Times New Roman" w:hAnsi="Times New Roman" w:cs="Times New Roman"/>
          <w:sz w:val="28"/>
          <w:szCs w:val="28"/>
          <w:lang w:eastAsia="ru-RU"/>
        </w:rPr>
        <w:t>Создаем</w:t>
      </w:r>
      <w:r w:rsidRPr="002D693F">
        <w:rPr>
          <w:rFonts w:ascii="Times New Roman" w:eastAsia="Times New Roman" w:hAnsi="Times New Roman" w:cs="Times New Roman"/>
          <w:sz w:val="28"/>
          <w:szCs w:val="28"/>
          <w:lang w:val="en-US" w:eastAsia="ru-RU"/>
        </w:rPr>
        <w:t xml:space="preserve"> VLAN:</w:t>
      </w:r>
    </w:p>
    <w:p w14:paraId="54CCEEC6" w14:textId="54FF0507" w:rsidR="005C4F1F" w:rsidRPr="000C2101" w:rsidRDefault="005C4F1F"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(config)#vlan database</w:t>
      </w:r>
    </w:p>
    <w:p w14:paraId="54F104E9" w14:textId="5670D0C8"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sidR="00163034">
        <w:rPr>
          <w:rFonts w:ascii="Courier New" w:eastAsia="Times New Roman" w:hAnsi="Courier New" w:cs="Courier New"/>
          <w:szCs w:val="24"/>
          <w:lang w:val="en-US" w:eastAsia="ru-RU"/>
        </w:rPr>
        <w:t>user</w:t>
      </w:r>
      <w:r>
        <w:rPr>
          <w:rFonts w:ascii="Courier New" w:eastAsia="Times New Roman" w:hAnsi="Courier New" w:cs="Courier New"/>
          <w:szCs w:val="24"/>
          <w:lang w:val="en-US" w:eastAsia="ru-RU"/>
        </w:rPr>
        <w:t xml:space="preserve"> state enable</w:t>
      </w:r>
    </w:p>
    <w:p w14:paraId="3D563676" w14:textId="4106706F"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sidR="00163034">
        <w:rPr>
          <w:rFonts w:ascii="Courier New" w:eastAsia="Times New Roman" w:hAnsi="Courier New" w:cs="Courier New"/>
          <w:szCs w:val="24"/>
          <w:lang w:val="en-US" w:eastAsia="ru-RU"/>
        </w:rPr>
        <w:t>wireless</w:t>
      </w:r>
      <w:r>
        <w:rPr>
          <w:rFonts w:ascii="Courier New" w:eastAsia="Times New Roman" w:hAnsi="Courier New" w:cs="Courier New"/>
          <w:szCs w:val="24"/>
          <w:lang w:val="en-US" w:eastAsia="ru-RU"/>
        </w:rPr>
        <w:t xml:space="preserve"> state enable</w:t>
      </w:r>
    </w:p>
    <w:p w14:paraId="2F742236" w14:textId="2F141BC1" w:rsidR="005C4F1F" w:rsidRPr="000C2101" w:rsidRDefault="005C4F1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sidR="00163034">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sidR="00163034">
        <w:rPr>
          <w:rFonts w:ascii="Courier New" w:eastAsia="Times New Roman" w:hAnsi="Courier New" w:cs="Courier New"/>
          <w:szCs w:val="24"/>
          <w:lang w:val="en-US" w:eastAsia="ru-RU"/>
        </w:rPr>
        <w:t>management</w:t>
      </w:r>
      <w:r>
        <w:rPr>
          <w:rFonts w:ascii="Courier New" w:eastAsia="Times New Roman" w:hAnsi="Courier New" w:cs="Courier New"/>
          <w:szCs w:val="24"/>
          <w:lang w:val="en-US" w:eastAsia="ru-RU"/>
        </w:rPr>
        <w:t xml:space="preserve"> state enable</w:t>
      </w:r>
    </w:p>
    <w:p w14:paraId="15514730" w14:textId="31799541" w:rsidR="005C4F1F" w:rsidRDefault="00163034"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w:t>
      </w:r>
      <w:r w:rsidR="005C4F1F">
        <w:rPr>
          <w:rFonts w:ascii="Courier New" w:eastAsia="Times New Roman" w:hAnsi="Courier New" w:cs="Courier New"/>
          <w:szCs w:val="24"/>
          <w:lang w:val="en-US" w:eastAsia="ru-RU"/>
        </w:rPr>
        <w:t xml:space="preserve"> state enable</w:t>
      </w:r>
    </w:p>
    <w:p w14:paraId="6A24C08C" w14:textId="205FA5CC" w:rsidR="005C4F1F" w:rsidRPr="00E61519" w:rsidRDefault="005C4F1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8134A8">
        <w:rPr>
          <w:rFonts w:ascii="Courier New" w:eastAsia="Times New Roman" w:hAnsi="Courier New" w:cs="Courier New"/>
          <w:szCs w:val="24"/>
          <w:lang w:val="en-US" w:eastAsia="ru-RU"/>
        </w:rPr>
        <w:t>0</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1EFB98F9" w14:textId="77777777" w:rsidR="005C4F1F" w:rsidRPr="002D693F" w:rsidRDefault="005C4F1F" w:rsidP="007D5859">
      <w:pPr>
        <w:spacing w:after="0"/>
        <w:rPr>
          <w:rFonts w:ascii="Times New Roman" w:eastAsia="Times New Roman" w:hAnsi="Times New Roman" w:cs="Times New Roman"/>
          <w:sz w:val="28"/>
          <w:szCs w:val="28"/>
          <w:lang w:val="en-US" w:eastAsia="ru-RU"/>
        </w:rPr>
      </w:pPr>
      <w:r w:rsidRPr="000F6C41">
        <w:rPr>
          <w:rFonts w:ascii="Courier New" w:eastAsia="Times New Roman" w:hAnsi="Courier New" w:cs="Courier New"/>
          <w:szCs w:val="24"/>
          <w:lang w:val="en-US" w:eastAsia="ru-RU"/>
        </w:rPr>
        <w:tab/>
      </w:r>
      <w:r w:rsidRPr="002D693F">
        <w:rPr>
          <w:rFonts w:ascii="Times New Roman" w:eastAsia="Times New Roman" w:hAnsi="Times New Roman" w:cs="Times New Roman"/>
          <w:sz w:val="28"/>
          <w:szCs w:val="28"/>
          <w:lang w:eastAsia="ru-RU"/>
        </w:rPr>
        <w:t>Настраиваем</w:t>
      </w:r>
      <w:r w:rsidRPr="002D693F">
        <w:rPr>
          <w:rFonts w:ascii="Times New Roman" w:eastAsia="Times New Roman" w:hAnsi="Times New Roman" w:cs="Times New Roman"/>
          <w:sz w:val="28"/>
          <w:szCs w:val="28"/>
          <w:lang w:val="en-US" w:eastAsia="ru-RU"/>
        </w:rPr>
        <w:t xml:space="preserve"> IP-</w:t>
      </w:r>
      <w:r w:rsidRPr="002D693F">
        <w:rPr>
          <w:rFonts w:ascii="Times New Roman" w:eastAsia="Times New Roman" w:hAnsi="Times New Roman" w:cs="Times New Roman"/>
          <w:sz w:val="28"/>
          <w:szCs w:val="28"/>
          <w:lang w:eastAsia="ru-RU"/>
        </w:rPr>
        <w:t>адреса</w:t>
      </w:r>
      <w:r w:rsidRPr="002D693F">
        <w:rPr>
          <w:rFonts w:ascii="Times New Roman" w:eastAsia="Times New Roman" w:hAnsi="Times New Roman" w:cs="Times New Roman"/>
          <w:sz w:val="28"/>
          <w:szCs w:val="28"/>
          <w:lang w:val="en-US" w:eastAsia="ru-RU"/>
        </w:rPr>
        <w:t xml:space="preserve"> </w:t>
      </w:r>
      <w:r w:rsidRPr="002D693F">
        <w:rPr>
          <w:rFonts w:ascii="Times New Roman" w:eastAsia="Times New Roman" w:hAnsi="Times New Roman" w:cs="Times New Roman"/>
          <w:sz w:val="28"/>
          <w:szCs w:val="28"/>
          <w:lang w:eastAsia="ru-RU"/>
        </w:rPr>
        <w:t>для</w:t>
      </w:r>
      <w:r w:rsidRPr="002D693F">
        <w:rPr>
          <w:rFonts w:ascii="Times New Roman" w:eastAsia="Times New Roman" w:hAnsi="Times New Roman" w:cs="Times New Roman"/>
          <w:sz w:val="28"/>
          <w:szCs w:val="28"/>
          <w:lang w:val="en-US" w:eastAsia="ru-RU"/>
        </w:rPr>
        <w:t xml:space="preserve"> VLAN:</w:t>
      </w:r>
    </w:p>
    <w:p w14:paraId="70E6F862" w14:textId="08CFD4B3" w:rsidR="005C4F1F" w:rsidRDefault="005C4F1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0</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sidR="00A2596B">
        <w:rPr>
          <w:rFonts w:ascii="Courier New" w:eastAsia="Times New Roman" w:hAnsi="Courier New" w:cs="Courier New"/>
          <w:color w:val="000000"/>
          <w:lang w:val="en-US" w:eastAsia="ru-RU"/>
        </w:rPr>
        <w:t>in vlan 40</w:t>
      </w:r>
    </w:p>
    <w:p w14:paraId="67D3C687" w14:textId="281F7C1E" w:rsidR="005C4F1F" w:rsidRDefault="005C4F1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0</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sidR="00331159">
        <w:rPr>
          <w:rFonts w:ascii="Courier New" w:eastAsia="Times New Roman" w:hAnsi="Courier New" w:cs="Courier New"/>
          <w:color w:val="000000"/>
          <w:lang w:val="en-US" w:eastAsia="ru-RU"/>
        </w:rPr>
        <w:t>ip</w:t>
      </w:r>
      <w:proofErr w:type="spellEnd"/>
      <w:r w:rsidR="00331159">
        <w:rPr>
          <w:rFonts w:ascii="Courier New" w:eastAsia="Times New Roman" w:hAnsi="Courier New" w:cs="Courier New"/>
          <w:color w:val="000000"/>
          <w:lang w:val="en-US" w:eastAsia="ru-RU"/>
        </w:rPr>
        <w:t xml:space="preserve"> address 201.68.</w:t>
      </w:r>
      <w:r w:rsidR="00331159" w:rsidRPr="00331159">
        <w:rPr>
          <w:rFonts w:ascii="Courier New" w:eastAsia="Times New Roman" w:hAnsi="Courier New" w:cs="Courier New"/>
          <w:color w:val="000000"/>
          <w:lang w:val="en-US" w:eastAsia="ru-RU"/>
        </w:rPr>
        <w:t>7</w:t>
      </w:r>
      <w:r w:rsidR="00331159">
        <w:rPr>
          <w:rFonts w:ascii="Courier New" w:eastAsia="Times New Roman" w:hAnsi="Courier New" w:cs="Courier New"/>
          <w:color w:val="000000"/>
          <w:lang w:val="en-US" w:eastAsia="ru-RU"/>
        </w:rPr>
        <w:t>.</w:t>
      </w:r>
      <w:r w:rsidR="00331159" w:rsidRPr="00331159">
        <w:rPr>
          <w:rFonts w:ascii="Courier New" w:eastAsia="Times New Roman" w:hAnsi="Courier New" w:cs="Courier New"/>
          <w:color w:val="000000"/>
          <w:lang w:val="en-US" w:eastAsia="ru-RU"/>
        </w:rPr>
        <w:t>50</w:t>
      </w:r>
      <w:r w:rsidR="005857B5">
        <w:rPr>
          <w:rFonts w:ascii="Courier New" w:eastAsia="Times New Roman" w:hAnsi="Courier New" w:cs="Courier New"/>
          <w:color w:val="000000"/>
          <w:lang w:val="en-US" w:eastAsia="ru-RU"/>
        </w:rPr>
        <w:t>/29</w:t>
      </w:r>
    </w:p>
    <w:p w14:paraId="4CAE92F5" w14:textId="77777777" w:rsidR="005C4F1F" w:rsidRPr="002D693F" w:rsidRDefault="005C4F1F"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2D693F">
        <w:rPr>
          <w:rFonts w:ascii="Times New Roman" w:eastAsia="Times New Roman" w:hAnsi="Times New Roman" w:cs="Times New Roman"/>
          <w:sz w:val="28"/>
          <w:szCs w:val="28"/>
          <w:lang w:eastAsia="ru-RU"/>
        </w:rPr>
        <w:t>Настраиваем</w:t>
      </w:r>
      <w:r w:rsidRPr="002D693F">
        <w:rPr>
          <w:rFonts w:ascii="Times New Roman" w:eastAsia="Times New Roman" w:hAnsi="Times New Roman" w:cs="Times New Roman"/>
          <w:sz w:val="28"/>
          <w:szCs w:val="28"/>
          <w:lang w:val="en-US" w:eastAsia="ru-RU"/>
        </w:rPr>
        <w:t xml:space="preserve"> </w:t>
      </w:r>
      <w:r w:rsidRPr="002D693F">
        <w:rPr>
          <w:rFonts w:ascii="Times New Roman" w:eastAsia="Times New Roman" w:hAnsi="Times New Roman" w:cs="Times New Roman"/>
          <w:sz w:val="28"/>
          <w:szCs w:val="28"/>
          <w:lang w:eastAsia="ru-RU"/>
        </w:rPr>
        <w:t>интерфейсы</w:t>
      </w:r>
      <w:r w:rsidRPr="002D693F">
        <w:rPr>
          <w:rFonts w:ascii="Times New Roman" w:eastAsia="Times New Roman" w:hAnsi="Times New Roman" w:cs="Times New Roman"/>
          <w:sz w:val="28"/>
          <w:szCs w:val="28"/>
          <w:lang w:val="en-US" w:eastAsia="ru-RU"/>
        </w:rPr>
        <w:t>:</w:t>
      </w:r>
    </w:p>
    <w:p w14:paraId="6048A315" w14:textId="4441BC78" w:rsidR="005C4F1F" w:rsidRPr="00E712A1" w:rsidRDefault="005C4F1F"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8941DA" w:rsidRPr="00E712A1">
        <w:rPr>
          <w:rFonts w:ascii="Courier New" w:eastAsia="Times New Roman" w:hAnsi="Courier New" w:cs="Courier New"/>
          <w:szCs w:val="24"/>
          <w:lang w:val="en-US" w:eastAsia="ru-RU"/>
        </w:rPr>
        <w:t>1</w:t>
      </w:r>
    </w:p>
    <w:p w14:paraId="5DA553EA" w14:textId="28E8210F" w:rsidR="005C4F1F" w:rsidRPr="00E61519"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2A911871" w14:textId="6C4911A4" w:rsidR="005C4F1F" w:rsidRPr="00E61519" w:rsidRDefault="005C4F1F"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sidR="008941DA">
        <w:rPr>
          <w:rFonts w:ascii="Courier New" w:eastAsia="Times New Roman" w:hAnsi="Courier New" w:cs="Courier New"/>
          <w:szCs w:val="24"/>
          <w:lang w:val="en-US" w:eastAsia="ru-RU"/>
        </w:rPr>
        <w:t>runk allowed vlan add 10, 20, 40, 50</w:t>
      </w:r>
    </w:p>
    <w:p w14:paraId="1B637820" w14:textId="4A36AE93" w:rsidR="005C4F1F" w:rsidRPr="00444717" w:rsidRDefault="005C4F1F"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1206A9" w:rsidRPr="00444717">
        <w:rPr>
          <w:rFonts w:ascii="Courier New" w:eastAsia="Times New Roman" w:hAnsi="Courier New" w:cs="Courier New"/>
          <w:szCs w:val="24"/>
          <w:lang w:val="en-US" w:eastAsia="ru-RU"/>
        </w:rPr>
        <w:t>2</w:t>
      </w:r>
    </w:p>
    <w:p w14:paraId="52042BA1" w14:textId="17870E7A" w:rsidR="005C4F1F" w:rsidRPr="00444717"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sidR="00444717">
        <w:rPr>
          <w:rFonts w:ascii="Courier New" w:eastAsia="Times New Roman" w:hAnsi="Courier New" w:cs="Courier New"/>
          <w:szCs w:val="24"/>
          <w:lang w:val="en-US" w:eastAsia="ru-RU"/>
        </w:rPr>
        <w:t>access</w:t>
      </w:r>
    </w:p>
    <w:p w14:paraId="050AAEB0" w14:textId="2ED409C1" w:rsidR="005C4F1F" w:rsidRPr="00EC5616" w:rsidRDefault="005C4F1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444717">
        <w:rPr>
          <w:rFonts w:ascii="Courier New" w:eastAsia="Times New Roman" w:hAnsi="Courier New" w:cs="Courier New"/>
          <w:szCs w:val="24"/>
          <w:lang w:val="en-US" w:eastAsia="ru-RU"/>
        </w:rPr>
        <w:t>10</w:t>
      </w:r>
    </w:p>
    <w:p w14:paraId="6C69D6AA" w14:textId="33431E3C" w:rsidR="005C4F1F" w:rsidRDefault="005C4F1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444717">
        <w:rPr>
          <w:rFonts w:ascii="Courier New" w:eastAsia="Times New Roman" w:hAnsi="Courier New" w:cs="Courier New"/>
          <w:szCs w:val="24"/>
          <w:lang w:val="en-US" w:eastAsia="ru-RU"/>
        </w:rPr>
        <w:t>3</w:t>
      </w:r>
    </w:p>
    <w:p w14:paraId="3237B503" w14:textId="30EBBB50" w:rsidR="00444717" w:rsidRPr="00444717" w:rsidRDefault="005C4F1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lastRenderedPageBreak/>
        <w:tab/>
      </w:r>
      <w:proofErr w:type="gramStart"/>
      <w:r w:rsidR="00444717"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00444717" w:rsidRPr="000C2101">
        <w:rPr>
          <w:rFonts w:ascii="Courier New" w:eastAsia="Times New Roman" w:hAnsi="Courier New" w:cs="Courier New"/>
          <w:szCs w:val="24"/>
          <w:lang w:val="en-US" w:eastAsia="ru-RU"/>
        </w:rPr>
        <w:t>(</w:t>
      </w:r>
      <w:proofErr w:type="gramEnd"/>
      <w:r w:rsidR="00444717" w:rsidRPr="000C2101">
        <w:rPr>
          <w:rFonts w:ascii="Courier New" w:eastAsia="Times New Roman" w:hAnsi="Courier New" w:cs="Courier New"/>
          <w:szCs w:val="24"/>
          <w:lang w:val="en-US" w:eastAsia="ru-RU"/>
        </w:rPr>
        <w:t>config</w:t>
      </w:r>
      <w:r w:rsidR="00444717">
        <w:rPr>
          <w:rFonts w:ascii="Courier New" w:eastAsia="Times New Roman" w:hAnsi="Courier New" w:cs="Courier New"/>
          <w:szCs w:val="24"/>
          <w:lang w:val="en-US" w:eastAsia="ru-RU"/>
        </w:rPr>
        <w:t>-if</w:t>
      </w:r>
      <w:r w:rsidR="00444717" w:rsidRPr="000C2101">
        <w:rPr>
          <w:rFonts w:ascii="Courier New" w:eastAsia="Times New Roman" w:hAnsi="Courier New" w:cs="Courier New"/>
          <w:szCs w:val="24"/>
          <w:lang w:val="en-US" w:eastAsia="ru-RU"/>
        </w:rPr>
        <w:t>)#</w:t>
      </w:r>
      <w:r w:rsidR="00444717" w:rsidRPr="00E61519">
        <w:rPr>
          <w:rFonts w:ascii="Courier New" w:eastAsia="Times New Roman" w:hAnsi="Courier New" w:cs="Courier New"/>
          <w:szCs w:val="24"/>
          <w:lang w:val="en-US" w:eastAsia="ru-RU"/>
        </w:rPr>
        <w:t xml:space="preserve"> switchport mode </w:t>
      </w:r>
      <w:r w:rsidR="00444717">
        <w:rPr>
          <w:rFonts w:ascii="Courier New" w:eastAsia="Times New Roman" w:hAnsi="Courier New" w:cs="Courier New"/>
          <w:szCs w:val="24"/>
          <w:lang w:val="en-US" w:eastAsia="ru-RU"/>
        </w:rPr>
        <w:t>access</w:t>
      </w:r>
    </w:p>
    <w:p w14:paraId="1E280F5B" w14:textId="5E7DCBE5" w:rsidR="00444717" w:rsidRDefault="00444717"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5DA9D10E" w14:textId="1B03F63F" w:rsidR="00015C55" w:rsidRDefault="00015C5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4</w:t>
      </w:r>
    </w:p>
    <w:p w14:paraId="509143D8" w14:textId="020A9181" w:rsidR="00015C55" w:rsidRPr="00444717"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6FE492E7" w14:textId="6A7CA155" w:rsidR="00015C55"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20</w:t>
      </w:r>
    </w:p>
    <w:p w14:paraId="6E6A6FA8" w14:textId="4A461ECF" w:rsidR="00015C55" w:rsidRPr="00EC5616" w:rsidRDefault="00015C5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5</w:t>
      </w:r>
    </w:p>
    <w:p w14:paraId="2EE4952A" w14:textId="7F18CF60" w:rsidR="00015C55" w:rsidRPr="00444717"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123B3FCE" w14:textId="75D89074" w:rsidR="00015C55" w:rsidRPr="00EC5616" w:rsidRDefault="00015C5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15D61285" w14:textId="77777777" w:rsidR="00015C55" w:rsidRPr="00EC5616" w:rsidRDefault="00015C55" w:rsidP="007D5859">
      <w:pPr>
        <w:spacing w:after="0"/>
        <w:ind w:firstLine="708"/>
        <w:rPr>
          <w:rFonts w:ascii="Courier New" w:eastAsia="Times New Roman" w:hAnsi="Courier New" w:cs="Courier New"/>
          <w:szCs w:val="24"/>
          <w:lang w:val="en-US" w:eastAsia="ru-RU"/>
        </w:rPr>
      </w:pPr>
    </w:p>
    <w:p w14:paraId="75B8F3F9" w14:textId="25DD349A" w:rsidR="005C4F1F" w:rsidRPr="002D693F" w:rsidRDefault="005C4F1F" w:rsidP="007D5859">
      <w:pPr>
        <w:spacing w:after="0"/>
        <w:ind w:firstLine="708"/>
        <w:rPr>
          <w:rFonts w:ascii="Times New Roman" w:eastAsia="Times New Roman" w:hAnsi="Times New Roman" w:cs="Times New Roman"/>
          <w:sz w:val="28"/>
          <w:szCs w:val="28"/>
          <w:lang w:eastAsia="ru-RU"/>
        </w:rPr>
      </w:pPr>
      <w:r w:rsidRPr="002D693F">
        <w:rPr>
          <w:rFonts w:ascii="Times New Roman" w:eastAsia="Times New Roman" w:hAnsi="Times New Roman" w:cs="Times New Roman"/>
          <w:sz w:val="28"/>
          <w:szCs w:val="28"/>
          <w:lang w:eastAsia="ru-RU"/>
        </w:rPr>
        <w:t>Сохраняем текущую конфигурацию в загрузочную:</w:t>
      </w:r>
    </w:p>
    <w:p w14:paraId="5374975C" w14:textId="102AB8A4" w:rsidR="005C4F1F" w:rsidRDefault="005C4F1F"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0</w:t>
      </w:r>
      <w:r w:rsidRPr="009D7F5A">
        <w:rPr>
          <w:rFonts w:ascii="Courier New" w:eastAsia="Times New Roman" w:hAnsi="Courier New" w:cs="Courier New"/>
          <w:szCs w:val="24"/>
          <w:lang w:val="en-US" w:eastAsia="ru-RU"/>
        </w:rPr>
        <w:t>#copy running-config startup-config</w:t>
      </w:r>
    </w:p>
    <w:p w14:paraId="64FA4BFD" w14:textId="714214E1" w:rsidR="00CE6E95" w:rsidRDefault="00CE6E95" w:rsidP="007D5859">
      <w:pPr>
        <w:spacing w:after="0"/>
        <w:ind w:firstLine="709"/>
        <w:rPr>
          <w:rFonts w:ascii="Courier New" w:eastAsia="Times New Roman" w:hAnsi="Courier New" w:cs="Courier New"/>
          <w:szCs w:val="24"/>
          <w:lang w:val="en-US" w:eastAsia="ru-RU"/>
        </w:rPr>
      </w:pPr>
    </w:p>
    <w:p w14:paraId="0A808F2B" w14:textId="6F652982" w:rsidR="00CE6E95" w:rsidRPr="002D693F" w:rsidRDefault="00CE6E95" w:rsidP="007D5859">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Конфигурация коммутатора первого этажа:</w:t>
      </w:r>
    </w:p>
    <w:p w14:paraId="01011A6C" w14:textId="77777777" w:rsidR="00CE6E95" w:rsidRPr="00CE6E95" w:rsidRDefault="00CE6E95"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CE6E95">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225F64BF" w14:textId="77777777" w:rsidR="00CE6E95" w:rsidRPr="00BF2839" w:rsidRDefault="00CE6E95"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40A8C01D" w14:textId="2430323E" w:rsidR="00CE6E95" w:rsidRPr="00163034" w:rsidRDefault="00CE6E95"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E712A1">
        <w:rPr>
          <w:rFonts w:ascii="Courier New" w:eastAsia="Times New Roman" w:hAnsi="Courier New" w:cs="Courier New"/>
          <w:color w:val="000000"/>
          <w:lang w:val="en-US" w:eastAsia="ru-RU"/>
        </w:rPr>
        <w:t>1</w:t>
      </w:r>
    </w:p>
    <w:p w14:paraId="24DEFDE1" w14:textId="77777777" w:rsidR="00CE6E95" w:rsidRDefault="00CE6E95" w:rsidP="007D5859">
      <w:pPr>
        <w:spacing w:after="0"/>
        <w:ind w:firstLine="709"/>
        <w:rPr>
          <w:rFonts w:eastAsia="Times New Roman"/>
          <w:szCs w:val="24"/>
          <w:lang w:val="en-US" w:eastAsia="ru-RU"/>
        </w:rPr>
      </w:pPr>
      <w:r>
        <w:rPr>
          <w:rFonts w:eastAsia="Times New Roman"/>
          <w:szCs w:val="24"/>
          <w:lang w:eastAsia="ru-RU"/>
        </w:rPr>
        <w:t>Создаем</w:t>
      </w:r>
      <w:r w:rsidRPr="000F6C41">
        <w:rPr>
          <w:rFonts w:eastAsia="Times New Roman"/>
          <w:szCs w:val="24"/>
          <w:lang w:val="en-US" w:eastAsia="ru-RU"/>
        </w:rPr>
        <w:t xml:space="preserve"> </w:t>
      </w:r>
      <w:r>
        <w:rPr>
          <w:rFonts w:eastAsia="Times New Roman"/>
          <w:szCs w:val="24"/>
          <w:lang w:val="en-US" w:eastAsia="ru-RU"/>
        </w:rPr>
        <w:t>VLAN:</w:t>
      </w:r>
    </w:p>
    <w:p w14:paraId="19BE5ABC" w14:textId="68044BBD" w:rsidR="00CE6E95" w:rsidRPr="000C2101" w:rsidRDefault="00CE6E95"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(config)#vlan database</w:t>
      </w:r>
    </w:p>
    <w:p w14:paraId="36ABA867" w14:textId="07DA7BFD"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Pr>
          <w:rFonts w:ascii="Courier New" w:eastAsia="Times New Roman" w:hAnsi="Courier New" w:cs="Courier New"/>
          <w:szCs w:val="24"/>
          <w:lang w:val="en-US" w:eastAsia="ru-RU"/>
        </w:rPr>
        <w:t>user state enable</w:t>
      </w:r>
    </w:p>
    <w:p w14:paraId="7268438B" w14:textId="63D342B8" w:rsidR="00CE6E95"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Pr>
          <w:rFonts w:ascii="Courier New" w:eastAsia="Times New Roman" w:hAnsi="Courier New" w:cs="Courier New"/>
          <w:szCs w:val="24"/>
          <w:lang w:val="en-US" w:eastAsia="ru-RU"/>
        </w:rPr>
        <w:t>wireless state enable</w:t>
      </w:r>
    </w:p>
    <w:p w14:paraId="3F530CFD" w14:textId="3AB37452"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 xml:space="preserve">-vlan)#vlan 30 name </w:t>
      </w:r>
      <w:proofErr w:type="spellStart"/>
      <w:r w:rsidR="00CF458B">
        <w:rPr>
          <w:rFonts w:ascii="Courier New" w:eastAsia="Times New Roman" w:hAnsi="Courier New" w:cs="Courier New"/>
          <w:szCs w:val="24"/>
          <w:lang w:val="en-US" w:eastAsia="ru-RU"/>
        </w:rPr>
        <w:t>cctv</w:t>
      </w:r>
      <w:proofErr w:type="spellEnd"/>
      <w:r>
        <w:rPr>
          <w:rFonts w:ascii="Courier New" w:eastAsia="Times New Roman" w:hAnsi="Courier New" w:cs="Courier New"/>
          <w:szCs w:val="24"/>
          <w:lang w:val="en-US" w:eastAsia="ru-RU"/>
        </w:rPr>
        <w:t xml:space="preserve"> state enable</w:t>
      </w:r>
    </w:p>
    <w:p w14:paraId="24F41A51" w14:textId="4D1FA760" w:rsidR="00CE6E95" w:rsidRPr="000C2101" w:rsidRDefault="00CE6E95"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Pr>
          <w:rFonts w:ascii="Courier New" w:eastAsia="Times New Roman" w:hAnsi="Courier New" w:cs="Courier New"/>
          <w:szCs w:val="24"/>
          <w:lang w:val="en-US" w:eastAsia="ru-RU"/>
        </w:rPr>
        <w:t>management state enable</w:t>
      </w:r>
    </w:p>
    <w:p w14:paraId="43A261C7" w14:textId="118241B6" w:rsidR="00CE6E95"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 state enable</w:t>
      </w:r>
    </w:p>
    <w:p w14:paraId="478DECA7" w14:textId="06D4A9BB" w:rsidR="00CE6E95" w:rsidRPr="008C6D7D" w:rsidRDefault="00CE6E95"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E712A1" w:rsidRPr="008134A8">
        <w:rPr>
          <w:rFonts w:ascii="Courier New" w:eastAsia="Times New Roman" w:hAnsi="Courier New" w:cs="Courier New"/>
          <w:szCs w:val="24"/>
          <w:lang w:val="en-US" w:eastAsia="ru-RU"/>
        </w:rPr>
        <w:t>1</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2ABCA8F2" w14:textId="77777777" w:rsidR="00CE6E95" w:rsidRPr="00F07FF0" w:rsidRDefault="00CE6E95" w:rsidP="007D5859">
      <w:pPr>
        <w:spacing w:after="0"/>
        <w:rPr>
          <w:rFonts w:ascii="Times New Roman" w:eastAsia="Times New Roman" w:hAnsi="Times New Roman" w:cs="Times New Roman"/>
          <w:sz w:val="28"/>
          <w:szCs w:val="28"/>
          <w:lang w:val="en-US" w:eastAsia="ru-RU"/>
        </w:rPr>
      </w:pPr>
      <w:r w:rsidRPr="008C6D7D">
        <w:rPr>
          <w:rFonts w:ascii="Courier New" w:eastAsia="Times New Roman" w:hAnsi="Courier New" w:cs="Courier New"/>
          <w:szCs w:val="24"/>
          <w:lang w:val="en-US" w:eastAsia="ru-RU"/>
        </w:rPr>
        <w:tab/>
      </w:r>
      <w:r w:rsidRPr="009B585C">
        <w:rPr>
          <w:rFonts w:ascii="Times New Roman" w:eastAsia="Times New Roman" w:hAnsi="Times New Roman" w:cs="Times New Roman"/>
          <w:sz w:val="28"/>
          <w:szCs w:val="28"/>
          <w:lang w:eastAsia="ru-RU"/>
        </w:rPr>
        <w:t>Настраиваем</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val="en-US" w:eastAsia="ru-RU"/>
        </w:rPr>
        <w:t>IP</w:t>
      </w:r>
      <w:r w:rsidRPr="00F07FF0">
        <w:rPr>
          <w:rFonts w:ascii="Times New Roman" w:eastAsia="Times New Roman" w:hAnsi="Times New Roman" w:cs="Times New Roman"/>
          <w:sz w:val="28"/>
          <w:szCs w:val="28"/>
          <w:lang w:val="en-US" w:eastAsia="ru-RU"/>
        </w:rPr>
        <w:t>-</w:t>
      </w:r>
      <w:r w:rsidRPr="009B585C">
        <w:rPr>
          <w:rFonts w:ascii="Times New Roman" w:eastAsia="Times New Roman" w:hAnsi="Times New Roman" w:cs="Times New Roman"/>
          <w:sz w:val="28"/>
          <w:szCs w:val="28"/>
          <w:lang w:eastAsia="ru-RU"/>
        </w:rPr>
        <w:t>адреса</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для</w:t>
      </w:r>
      <w:r w:rsidRPr="00F07FF0">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val="en-US" w:eastAsia="ru-RU"/>
        </w:rPr>
        <w:t>VLAN</w:t>
      </w:r>
      <w:r w:rsidRPr="00F07FF0">
        <w:rPr>
          <w:rFonts w:ascii="Times New Roman" w:eastAsia="Times New Roman" w:hAnsi="Times New Roman" w:cs="Times New Roman"/>
          <w:sz w:val="28"/>
          <w:szCs w:val="28"/>
          <w:lang w:val="en-US" w:eastAsia="ru-RU"/>
        </w:rPr>
        <w:t>:</w:t>
      </w:r>
    </w:p>
    <w:p w14:paraId="45997391" w14:textId="416E6789" w:rsidR="00CE6E95" w:rsidRDefault="00CE6E95"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1</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vlan 40</w:t>
      </w:r>
    </w:p>
    <w:p w14:paraId="2AF35E5D" w14:textId="7E93B889" w:rsidR="00CE6E95" w:rsidRDefault="00CE6E95"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E712A1" w:rsidRPr="00E712A1">
        <w:rPr>
          <w:rFonts w:ascii="Courier New" w:eastAsia="Times New Roman" w:hAnsi="Courier New" w:cs="Courier New"/>
          <w:color w:val="000000"/>
          <w:lang w:val="en-US" w:eastAsia="ru-RU"/>
        </w:rPr>
        <w:t>1</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005606EF">
        <w:rPr>
          <w:rFonts w:ascii="Courier New" w:eastAsia="Times New Roman" w:hAnsi="Courier New" w:cs="Courier New"/>
          <w:color w:val="000000"/>
          <w:lang w:val="en-US" w:eastAsia="ru-RU"/>
        </w:rPr>
        <w:t>51</w:t>
      </w:r>
      <w:r w:rsidR="004F701A">
        <w:rPr>
          <w:rFonts w:ascii="Courier New" w:eastAsia="Times New Roman" w:hAnsi="Courier New" w:cs="Courier New"/>
          <w:color w:val="000000"/>
          <w:lang w:val="en-US" w:eastAsia="ru-RU"/>
        </w:rPr>
        <w:t>/2</w:t>
      </w:r>
    </w:p>
    <w:p w14:paraId="678D0CE2" w14:textId="77777777" w:rsidR="00CE6E95" w:rsidRPr="009B585C" w:rsidRDefault="00CE6E95"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9B585C">
        <w:rPr>
          <w:rFonts w:ascii="Times New Roman" w:eastAsia="Times New Roman" w:hAnsi="Times New Roman" w:cs="Times New Roman"/>
          <w:sz w:val="28"/>
          <w:szCs w:val="28"/>
          <w:lang w:eastAsia="ru-RU"/>
        </w:rPr>
        <w:t>Настраиваем</w:t>
      </w:r>
      <w:r w:rsidRPr="009B585C">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интерфейсы</w:t>
      </w:r>
      <w:r w:rsidRPr="009B585C">
        <w:rPr>
          <w:rFonts w:ascii="Times New Roman" w:eastAsia="Times New Roman" w:hAnsi="Times New Roman" w:cs="Times New Roman"/>
          <w:sz w:val="28"/>
          <w:szCs w:val="28"/>
          <w:lang w:val="en-US" w:eastAsia="ru-RU"/>
        </w:rPr>
        <w:t>:</w:t>
      </w:r>
    </w:p>
    <w:p w14:paraId="293419A3" w14:textId="687BCB33" w:rsidR="00CE6E95" w:rsidRPr="00CE6E95" w:rsidRDefault="00CE6E95"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CE6E95">
        <w:rPr>
          <w:rFonts w:ascii="Courier New" w:eastAsia="Times New Roman" w:hAnsi="Courier New" w:cs="Courier New"/>
          <w:szCs w:val="24"/>
          <w:lang w:val="en-US" w:eastAsia="ru-RU"/>
        </w:rPr>
        <w:t>1</w:t>
      </w:r>
    </w:p>
    <w:p w14:paraId="752791C9" w14:textId="7AF32D1E" w:rsidR="00CE6E95" w:rsidRPr="00E61519" w:rsidRDefault="00CE6E95" w:rsidP="002F60D5">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r w:rsidR="0065166B">
        <w:rPr>
          <w:rFonts w:ascii="Courier New" w:eastAsia="Times New Roman" w:hAnsi="Courier New" w:cs="Courier New"/>
          <w:szCs w:val="24"/>
          <w:lang w:val="en-US" w:eastAsia="ru-RU"/>
        </w:rPr>
        <w:t xml:space="preserve">no </w:t>
      </w:r>
      <w:r w:rsidRPr="00E61519">
        <w:rPr>
          <w:rFonts w:ascii="Courier New" w:eastAsia="Times New Roman" w:hAnsi="Courier New" w:cs="Courier New"/>
          <w:szCs w:val="24"/>
          <w:lang w:val="en-US" w:eastAsia="ru-RU"/>
        </w:rPr>
        <w:t>switchport</w:t>
      </w:r>
      <w:del w:id="4" w:author="Артём" w:date="2022-12-12T11:45:00Z">
        <w:r w:rsidR="009D2D5D" w:rsidDel="00BC711E">
          <w:rPr>
            <w:rFonts w:ascii="Courier New" w:eastAsia="Times New Roman" w:hAnsi="Courier New" w:cs="Courier New"/>
            <w:szCs w:val="24"/>
            <w:lang w:val="en-US" w:eastAsia="ru-RU"/>
          </w:rPr>
          <w:delText>60</w:delText>
        </w:r>
      </w:del>
    </w:p>
    <w:p w14:paraId="0A10B6B9" w14:textId="66501F56" w:rsidR="00CE6E95" w:rsidRPr="00444717" w:rsidRDefault="00CE6E95"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444717">
        <w:rPr>
          <w:rFonts w:ascii="Courier New" w:eastAsia="Times New Roman" w:hAnsi="Courier New" w:cs="Courier New"/>
          <w:szCs w:val="24"/>
          <w:lang w:val="en-US" w:eastAsia="ru-RU"/>
        </w:rPr>
        <w:t>2</w:t>
      </w:r>
    </w:p>
    <w:p w14:paraId="3E3E7D7F" w14:textId="2ACF0A33" w:rsidR="00CE6E95" w:rsidRPr="00444717" w:rsidRDefault="00CE6E95"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7E614401" w14:textId="33CE8321" w:rsidR="00CE6E95" w:rsidRPr="00EC5616"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0</w:t>
      </w:r>
    </w:p>
    <w:p w14:paraId="747AD684" w14:textId="63C705D7" w:rsidR="00CE6E95"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3</w:t>
      </w:r>
    </w:p>
    <w:p w14:paraId="27848568" w14:textId="2ED5EF63" w:rsidR="00CE6E95" w:rsidRPr="00444717" w:rsidRDefault="00CE6E95"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21FEBF93" w14:textId="220800B3"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3</w:t>
      </w:r>
      <w:r>
        <w:rPr>
          <w:rFonts w:ascii="Courier New" w:eastAsia="Times New Roman" w:hAnsi="Courier New" w:cs="Courier New"/>
          <w:szCs w:val="24"/>
          <w:lang w:val="en-US" w:eastAsia="ru-RU"/>
        </w:rPr>
        <w:t>0</w:t>
      </w:r>
    </w:p>
    <w:p w14:paraId="4508273E" w14:textId="1441BCD2" w:rsidR="00CE6E95"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4</w:t>
      </w:r>
    </w:p>
    <w:p w14:paraId="64D6623E" w14:textId="38F56F26" w:rsidR="00CE6E95" w:rsidRPr="00444717"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0F83D3DF" w14:textId="300C18AD"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3</w:t>
      </w:r>
      <w:r>
        <w:rPr>
          <w:rFonts w:ascii="Courier New" w:eastAsia="Times New Roman" w:hAnsi="Courier New" w:cs="Courier New"/>
          <w:szCs w:val="24"/>
          <w:lang w:val="en-US" w:eastAsia="ru-RU"/>
        </w:rPr>
        <w:t>0</w:t>
      </w:r>
    </w:p>
    <w:p w14:paraId="4F63C257" w14:textId="6D95B856" w:rsidR="00CE6E95" w:rsidRPr="00EC5616" w:rsidRDefault="00CE6E95"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5</w:t>
      </w:r>
    </w:p>
    <w:p w14:paraId="41236384" w14:textId="23CDAB1D" w:rsidR="00CE6E95" w:rsidRPr="00444717"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E712A1">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05AD859D" w14:textId="1149A203" w:rsidR="00CE6E95" w:rsidRDefault="00CE6E95"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E712A1" w:rsidRPr="00937B4A">
        <w:rPr>
          <w:rFonts w:ascii="Courier New" w:eastAsia="Times New Roman" w:hAnsi="Courier New" w:cs="Courier New"/>
          <w:szCs w:val="24"/>
          <w:lang w:val="en-US" w:eastAsia="ru-RU"/>
        </w:rPr>
        <w:t>1</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AF70D6">
        <w:rPr>
          <w:rFonts w:ascii="Courier New" w:eastAsia="Times New Roman" w:hAnsi="Courier New" w:cs="Courier New"/>
          <w:szCs w:val="24"/>
          <w:lang w:val="en-US" w:eastAsia="ru-RU"/>
        </w:rPr>
        <w:t>5</w:t>
      </w:r>
      <w:r>
        <w:rPr>
          <w:rFonts w:ascii="Courier New" w:eastAsia="Times New Roman" w:hAnsi="Courier New" w:cs="Courier New"/>
          <w:szCs w:val="24"/>
          <w:lang w:val="en-US" w:eastAsia="ru-RU"/>
        </w:rPr>
        <w:t>0</w:t>
      </w:r>
    </w:p>
    <w:p w14:paraId="30D4E264" w14:textId="7AF96D6A" w:rsidR="00AF70D6" w:rsidRPr="00E712A1" w:rsidRDefault="00AF70D6"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in p 6-7</w:t>
      </w:r>
    </w:p>
    <w:p w14:paraId="71FDE54D" w14:textId="77777777" w:rsidR="00AF70D6" w:rsidRPr="00E61519" w:rsidRDefault="00AF70D6"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3452A60C" w14:textId="77777777" w:rsidR="00AF70D6" w:rsidRPr="00E61519" w:rsidRDefault="00AF70D6"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Pr="00E712A1">
        <w:rPr>
          <w:rFonts w:ascii="Courier New" w:eastAsia="Times New Roman" w:hAnsi="Courier New" w:cs="Courier New"/>
          <w:szCs w:val="24"/>
          <w:lang w:val="en-US" w:eastAsia="ru-RU"/>
        </w:rPr>
        <w:t>0</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Pr>
          <w:rFonts w:ascii="Courier New" w:eastAsia="Times New Roman" w:hAnsi="Courier New" w:cs="Courier New"/>
          <w:szCs w:val="24"/>
          <w:lang w:val="en-US" w:eastAsia="ru-RU"/>
        </w:rPr>
        <w:t>runk allowed vlan add 10, 20, 40, 50</w:t>
      </w:r>
    </w:p>
    <w:p w14:paraId="50D90656" w14:textId="77777777" w:rsidR="00AF70D6" w:rsidRPr="00EC5616" w:rsidRDefault="00AF70D6" w:rsidP="007D5859">
      <w:pPr>
        <w:spacing w:after="0"/>
        <w:ind w:firstLine="708"/>
        <w:rPr>
          <w:rFonts w:ascii="Courier New" w:eastAsia="Times New Roman" w:hAnsi="Courier New" w:cs="Courier New"/>
          <w:szCs w:val="24"/>
          <w:lang w:val="en-US" w:eastAsia="ru-RU"/>
        </w:rPr>
      </w:pPr>
    </w:p>
    <w:p w14:paraId="6CEB9686" w14:textId="77777777" w:rsidR="00CE6E95" w:rsidRPr="00EC5616" w:rsidRDefault="00CE6E95" w:rsidP="007D5859">
      <w:pPr>
        <w:spacing w:after="0"/>
        <w:ind w:firstLine="708"/>
        <w:rPr>
          <w:rFonts w:ascii="Courier New" w:eastAsia="Times New Roman" w:hAnsi="Courier New" w:cs="Courier New"/>
          <w:szCs w:val="24"/>
          <w:lang w:val="en-US" w:eastAsia="ru-RU"/>
        </w:rPr>
      </w:pPr>
    </w:p>
    <w:p w14:paraId="24FA7F41" w14:textId="2D85EC43" w:rsidR="00CE6E95" w:rsidRDefault="00CE6E95" w:rsidP="002852AE">
      <w:pPr>
        <w:spacing w:after="0"/>
        <w:ind w:firstLine="708"/>
        <w:rPr>
          <w:rFonts w:ascii="Times New Roman" w:eastAsia="Times New Roman" w:hAnsi="Times New Roman" w:cs="Times New Roman"/>
          <w:sz w:val="28"/>
          <w:szCs w:val="28"/>
          <w:lang w:eastAsia="ru-RU"/>
        </w:rPr>
      </w:pPr>
      <w:r w:rsidRPr="0005239A">
        <w:rPr>
          <w:rFonts w:ascii="Times New Roman" w:eastAsia="Times New Roman" w:hAnsi="Times New Roman" w:cs="Times New Roman"/>
          <w:sz w:val="28"/>
          <w:szCs w:val="28"/>
          <w:lang w:eastAsia="ru-RU"/>
        </w:rPr>
        <w:t>Сохраняем текущую конфигурацию в загрузочную:</w:t>
      </w:r>
    </w:p>
    <w:p w14:paraId="05C5983E" w14:textId="086E2418" w:rsidR="00E0512F" w:rsidRDefault="00E0512F" w:rsidP="002852AE">
      <w:pPr>
        <w:spacing w:after="0"/>
        <w:ind w:firstLine="708"/>
        <w:rPr>
          <w:rFonts w:ascii="Times New Roman" w:eastAsia="Times New Roman" w:hAnsi="Times New Roman" w:cs="Times New Roman"/>
          <w:sz w:val="28"/>
          <w:szCs w:val="28"/>
          <w:lang w:eastAsia="ru-RU"/>
        </w:rPr>
      </w:pPr>
    </w:p>
    <w:p w14:paraId="046B6E96" w14:textId="77777777" w:rsidR="00E0512F" w:rsidRPr="0005239A" w:rsidRDefault="00E0512F" w:rsidP="002852AE">
      <w:pPr>
        <w:spacing w:after="0"/>
        <w:ind w:firstLine="708"/>
        <w:rPr>
          <w:rFonts w:ascii="Times New Roman" w:eastAsia="Times New Roman" w:hAnsi="Times New Roman" w:cs="Times New Roman"/>
          <w:sz w:val="28"/>
          <w:szCs w:val="28"/>
          <w:lang w:eastAsia="ru-RU"/>
        </w:rPr>
      </w:pPr>
    </w:p>
    <w:p w14:paraId="0F27F221" w14:textId="0D0E0B3A" w:rsidR="00CE6E95" w:rsidRDefault="00CE6E95"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lastRenderedPageBreak/>
        <w:t>Switch</w:t>
      </w:r>
      <w:r w:rsidR="00937B4A" w:rsidRPr="00937B4A">
        <w:rPr>
          <w:rFonts w:ascii="Courier New" w:eastAsia="Times New Roman" w:hAnsi="Courier New" w:cs="Courier New"/>
          <w:szCs w:val="24"/>
          <w:lang w:val="en-US" w:eastAsia="ru-RU"/>
        </w:rPr>
        <w:t>1</w:t>
      </w:r>
      <w:r w:rsidRPr="009D7F5A">
        <w:rPr>
          <w:rFonts w:ascii="Courier New" w:eastAsia="Times New Roman" w:hAnsi="Courier New" w:cs="Courier New"/>
          <w:szCs w:val="24"/>
          <w:lang w:val="en-US" w:eastAsia="ru-RU"/>
        </w:rPr>
        <w:t>#copy running-config startup-config</w:t>
      </w:r>
    </w:p>
    <w:p w14:paraId="6D21BFCE" w14:textId="42C82C9C" w:rsidR="002D693F" w:rsidRDefault="002D693F" w:rsidP="007D5859">
      <w:pPr>
        <w:spacing w:after="0"/>
        <w:ind w:firstLine="709"/>
        <w:rPr>
          <w:rFonts w:ascii="Courier New" w:eastAsia="Times New Roman" w:hAnsi="Courier New" w:cs="Courier New"/>
          <w:szCs w:val="24"/>
          <w:lang w:val="en-US" w:eastAsia="ru-RU"/>
        </w:rPr>
      </w:pPr>
    </w:p>
    <w:p w14:paraId="62A05BDD" w14:textId="781DC330" w:rsidR="002D693F" w:rsidRPr="002D693F" w:rsidRDefault="002D693F" w:rsidP="002852AE">
      <w:pPr>
        <w:spacing w:after="0"/>
        <w:ind w:firstLine="708"/>
        <w:rPr>
          <w:rFonts w:ascii="Times New Roman" w:hAnsi="Times New Roman" w:cs="Times New Roman"/>
          <w:color w:val="000000"/>
          <w:sz w:val="28"/>
          <w:szCs w:val="28"/>
        </w:rPr>
      </w:pPr>
      <w:r w:rsidRPr="002D693F">
        <w:rPr>
          <w:rFonts w:ascii="Times New Roman" w:hAnsi="Times New Roman" w:cs="Times New Roman"/>
          <w:color w:val="000000"/>
          <w:sz w:val="28"/>
          <w:szCs w:val="28"/>
        </w:rPr>
        <w:t xml:space="preserve">Конфигурация коммутатора </w:t>
      </w:r>
      <w:r>
        <w:rPr>
          <w:rFonts w:ascii="Times New Roman" w:hAnsi="Times New Roman" w:cs="Times New Roman"/>
          <w:color w:val="000000"/>
          <w:sz w:val="28"/>
          <w:szCs w:val="28"/>
        </w:rPr>
        <w:t>второго</w:t>
      </w:r>
      <w:r w:rsidRPr="002D693F">
        <w:rPr>
          <w:rFonts w:ascii="Times New Roman" w:hAnsi="Times New Roman" w:cs="Times New Roman"/>
          <w:color w:val="000000"/>
          <w:sz w:val="28"/>
          <w:szCs w:val="28"/>
        </w:rPr>
        <w:t xml:space="preserve"> этажа:</w:t>
      </w:r>
    </w:p>
    <w:p w14:paraId="3CF125B2" w14:textId="77777777" w:rsidR="002D693F" w:rsidRPr="00CE6E95" w:rsidRDefault="002D693F" w:rsidP="007D5859">
      <w:pPr>
        <w:pStyle w:val="af7"/>
        <w:spacing w:beforeAutospacing="0" w:after="0" w:afterAutospacing="0"/>
        <w:ind w:firstLine="709"/>
        <w:jc w:val="both"/>
      </w:pPr>
      <w:proofErr w:type="spellStart"/>
      <w:r w:rsidRPr="00BF2839">
        <w:rPr>
          <w:rFonts w:ascii="Courier New" w:hAnsi="Courier New" w:cs="Courier New"/>
          <w:color w:val="000000"/>
          <w:sz w:val="28"/>
          <w:szCs w:val="28"/>
          <w:lang w:val="en-US"/>
        </w:rPr>
        <w:t>Awplus</w:t>
      </w:r>
      <w:proofErr w:type="spellEnd"/>
      <w:r w:rsidRPr="00CE6E95">
        <w:rPr>
          <w:rFonts w:ascii="Courier New" w:hAnsi="Courier New" w:cs="Courier New"/>
          <w:color w:val="000000"/>
          <w:sz w:val="28"/>
          <w:szCs w:val="28"/>
        </w:rPr>
        <w:t>&gt;</w:t>
      </w:r>
      <w:r w:rsidRPr="00BF2839">
        <w:rPr>
          <w:rFonts w:ascii="Courier New" w:hAnsi="Courier New" w:cs="Courier New"/>
          <w:color w:val="000000"/>
          <w:sz w:val="28"/>
          <w:szCs w:val="28"/>
          <w:lang w:val="en-US"/>
        </w:rPr>
        <w:t>enable</w:t>
      </w:r>
    </w:p>
    <w:p w14:paraId="0A3FF389" w14:textId="77777777" w:rsidR="002D693F" w:rsidRPr="00BF2839" w:rsidRDefault="002D693F" w:rsidP="007D5859">
      <w:pPr>
        <w:spacing w:after="0"/>
        <w:ind w:firstLine="709"/>
        <w:rPr>
          <w:rFonts w:eastAsia="Times New Roman"/>
          <w:sz w:val="24"/>
          <w:szCs w:val="24"/>
          <w:lang w:val="en-US" w:eastAsia="ru-RU"/>
        </w:rPr>
      </w:pPr>
      <w:proofErr w:type="spellStart"/>
      <w:r w:rsidRPr="00BF2839">
        <w:rPr>
          <w:rFonts w:ascii="Courier New" w:eastAsia="Times New Roman" w:hAnsi="Courier New" w:cs="Courier New"/>
          <w:color w:val="000000"/>
          <w:lang w:val="en-US" w:eastAsia="ru-RU"/>
        </w:rPr>
        <w:t>Awplus#conf</w:t>
      </w:r>
      <w:proofErr w:type="spellEnd"/>
      <w:r w:rsidRPr="00BF2839">
        <w:rPr>
          <w:rFonts w:ascii="Courier New" w:eastAsia="Times New Roman" w:hAnsi="Courier New" w:cs="Courier New"/>
          <w:color w:val="000000"/>
          <w:lang w:val="en-US" w:eastAsia="ru-RU"/>
        </w:rPr>
        <w:t xml:space="preserve"> terminal</w:t>
      </w:r>
    </w:p>
    <w:p w14:paraId="526E8863" w14:textId="3FB72573" w:rsidR="002D693F" w:rsidRPr="00163034" w:rsidRDefault="002D693F" w:rsidP="007D5859">
      <w:pPr>
        <w:spacing w:after="0"/>
        <w:ind w:firstLine="709"/>
        <w:rPr>
          <w:rFonts w:ascii="Courier New" w:eastAsia="Times New Roman" w:hAnsi="Courier New" w:cs="Courier New"/>
          <w:color w:val="000000"/>
          <w:lang w:val="en-US" w:eastAsia="ru-RU"/>
        </w:rPr>
      </w:pPr>
      <w:proofErr w:type="spellStart"/>
      <w:r w:rsidRPr="00BF2839">
        <w:rPr>
          <w:rFonts w:ascii="Courier New" w:eastAsia="Times New Roman" w:hAnsi="Courier New" w:cs="Courier New"/>
          <w:color w:val="000000"/>
          <w:lang w:val="en-US" w:eastAsia="ru-RU"/>
        </w:rPr>
        <w:t>Awplus</w:t>
      </w:r>
      <w:proofErr w:type="spellEnd"/>
      <w:r w:rsidRPr="00BF2839">
        <w:rPr>
          <w:rFonts w:ascii="Courier New" w:eastAsia="Times New Roman" w:hAnsi="Courier New" w:cs="Courier New"/>
          <w:color w:val="000000"/>
          <w:lang w:val="en-US" w:eastAsia="ru-RU"/>
        </w:rPr>
        <w:t>(</w:t>
      </w:r>
      <w:proofErr w:type="spellStart"/>
      <w:r w:rsidRPr="00BF2839">
        <w:rPr>
          <w:rFonts w:ascii="Courier New" w:eastAsia="Times New Roman" w:hAnsi="Courier New" w:cs="Courier New"/>
          <w:color w:val="000000"/>
          <w:lang w:val="en-US" w:eastAsia="ru-RU"/>
        </w:rPr>
        <w:t>config</w:t>
      </w:r>
      <w:proofErr w:type="spellEnd"/>
      <w:r w:rsidRPr="00BF2839">
        <w:rPr>
          <w:rFonts w:ascii="Courier New" w:eastAsia="Times New Roman" w:hAnsi="Courier New" w:cs="Courier New"/>
          <w:color w:val="000000"/>
          <w:lang w:val="en-US" w:eastAsia="ru-RU"/>
        </w:rPr>
        <w:t>)#hostname Switch</w:t>
      </w:r>
      <w:r w:rsidR="005310D3">
        <w:rPr>
          <w:rFonts w:ascii="Courier New" w:eastAsia="Times New Roman" w:hAnsi="Courier New" w:cs="Courier New"/>
          <w:color w:val="000000"/>
          <w:lang w:val="en-US" w:eastAsia="ru-RU"/>
        </w:rPr>
        <w:t>2</w:t>
      </w:r>
    </w:p>
    <w:p w14:paraId="757331F3" w14:textId="77777777" w:rsidR="002D693F" w:rsidRPr="009B585C" w:rsidRDefault="002D693F" w:rsidP="007D5859">
      <w:pPr>
        <w:spacing w:after="0"/>
        <w:ind w:firstLine="709"/>
        <w:rPr>
          <w:rFonts w:ascii="Times New Roman" w:eastAsia="Times New Roman" w:hAnsi="Times New Roman" w:cs="Times New Roman"/>
          <w:sz w:val="28"/>
          <w:szCs w:val="28"/>
          <w:lang w:val="en-US" w:eastAsia="ru-RU"/>
        </w:rPr>
      </w:pPr>
      <w:r w:rsidRPr="009B585C">
        <w:rPr>
          <w:rFonts w:ascii="Times New Roman" w:eastAsia="Times New Roman" w:hAnsi="Times New Roman" w:cs="Times New Roman"/>
          <w:sz w:val="28"/>
          <w:szCs w:val="28"/>
          <w:lang w:eastAsia="ru-RU"/>
        </w:rPr>
        <w:t>Создаем</w:t>
      </w:r>
      <w:r w:rsidRPr="009B585C">
        <w:rPr>
          <w:rFonts w:ascii="Times New Roman" w:eastAsia="Times New Roman" w:hAnsi="Times New Roman" w:cs="Times New Roman"/>
          <w:sz w:val="28"/>
          <w:szCs w:val="28"/>
          <w:lang w:val="en-US" w:eastAsia="ru-RU"/>
        </w:rPr>
        <w:t xml:space="preserve"> VLAN:</w:t>
      </w:r>
    </w:p>
    <w:p w14:paraId="5F503E5F" w14:textId="65F82E27" w:rsidR="002D693F" w:rsidRPr="000C2101" w:rsidRDefault="002D693F" w:rsidP="007D5859">
      <w:pPr>
        <w:spacing w:after="0"/>
        <w:ind w:firstLine="709"/>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(config)#vlan database</w:t>
      </w:r>
    </w:p>
    <w:p w14:paraId="2475AF89" w14:textId="7D0F68C1" w:rsidR="002D693F" w:rsidRPr="000C2101"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10 name </w:t>
      </w:r>
      <w:r>
        <w:rPr>
          <w:rFonts w:ascii="Courier New" w:eastAsia="Times New Roman" w:hAnsi="Courier New" w:cs="Courier New"/>
          <w:szCs w:val="24"/>
          <w:lang w:val="en-US" w:eastAsia="ru-RU"/>
        </w:rPr>
        <w:t>user state enable</w:t>
      </w:r>
    </w:p>
    <w:p w14:paraId="51DBD942" w14:textId="5332A51B" w:rsidR="002D693F"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 xml:space="preserve">-vlan)#vlan 20 name </w:t>
      </w:r>
      <w:r>
        <w:rPr>
          <w:rFonts w:ascii="Courier New" w:eastAsia="Times New Roman" w:hAnsi="Courier New" w:cs="Courier New"/>
          <w:szCs w:val="24"/>
          <w:lang w:val="en-US" w:eastAsia="ru-RU"/>
        </w:rPr>
        <w:t>wireless state enable</w:t>
      </w:r>
    </w:p>
    <w:p w14:paraId="511DCD44" w14:textId="58F4D359" w:rsidR="002D693F" w:rsidRPr="000C2101" w:rsidRDefault="002D693F" w:rsidP="007D5859">
      <w:pPr>
        <w:spacing w:after="0"/>
        <w:ind w:firstLine="709"/>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sidRPr="000C2101">
        <w:rPr>
          <w:rFonts w:ascii="Courier New" w:eastAsia="Times New Roman" w:hAnsi="Courier New" w:cs="Courier New"/>
          <w:szCs w:val="24"/>
          <w:lang w:val="en-US" w:eastAsia="ru-RU"/>
        </w:rPr>
        <w:t>-vlan)#vlan</w:t>
      </w:r>
      <w:r>
        <w:rPr>
          <w:rFonts w:ascii="Courier New" w:eastAsia="Times New Roman" w:hAnsi="Courier New" w:cs="Courier New"/>
          <w:szCs w:val="24"/>
          <w:lang w:val="en-US" w:eastAsia="ru-RU"/>
        </w:rPr>
        <w:t xml:space="preserve"> 40</w:t>
      </w:r>
      <w:r w:rsidRPr="000C2101">
        <w:rPr>
          <w:rFonts w:ascii="Courier New" w:eastAsia="Times New Roman" w:hAnsi="Courier New" w:cs="Courier New"/>
          <w:szCs w:val="24"/>
          <w:lang w:val="en-US" w:eastAsia="ru-RU"/>
        </w:rPr>
        <w:t xml:space="preserve"> name </w:t>
      </w:r>
      <w:r>
        <w:rPr>
          <w:rFonts w:ascii="Courier New" w:eastAsia="Times New Roman" w:hAnsi="Courier New" w:cs="Courier New"/>
          <w:szCs w:val="24"/>
          <w:lang w:val="en-US" w:eastAsia="ru-RU"/>
        </w:rPr>
        <w:t>management state enable</w:t>
      </w:r>
    </w:p>
    <w:p w14:paraId="7F5888A2" w14:textId="435CF5AB" w:rsidR="002D693F" w:rsidRDefault="002D693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5153B2" w:rsidRPr="005153B2">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-vlan)#vlan 50 name web-server state enable</w:t>
      </w:r>
    </w:p>
    <w:p w14:paraId="51DA94BA" w14:textId="60497005" w:rsidR="002D693F" w:rsidRPr="00E61519" w:rsidRDefault="002D693F" w:rsidP="007D5859">
      <w:pPr>
        <w:spacing w:after="0"/>
        <w:ind w:firstLine="709"/>
        <w:rPr>
          <w:rFonts w:ascii="Courier New" w:eastAsia="Times New Roman" w:hAnsi="Courier New" w:cs="Courier New"/>
          <w:szCs w:val="24"/>
          <w:lang w:val="en-US" w:eastAsia="ru-RU"/>
        </w:rPr>
      </w:pPr>
      <w:proofErr w:type="gramStart"/>
      <w:r>
        <w:rPr>
          <w:rFonts w:ascii="Courier New" w:eastAsia="Times New Roman" w:hAnsi="Courier New" w:cs="Courier New"/>
          <w:szCs w:val="24"/>
          <w:lang w:val="en-US" w:eastAsia="ru-RU"/>
        </w:rPr>
        <w:t>Switch</w:t>
      </w:r>
      <w:r w:rsidR="005153B2" w:rsidRPr="008134A8">
        <w:rPr>
          <w:rFonts w:ascii="Courier New" w:eastAsia="Times New Roman" w:hAnsi="Courier New" w:cs="Courier New"/>
          <w:szCs w:val="24"/>
          <w:lang w:val="en-US" w:eastAsia="ru-RU"/>
        </w:rPr>
        <w:t>2</w:t>
      </w:r>
      <w:r>
        <w:rPr>
          <w:rFonts w:ascii="Courier New" w:eastAsia="Times New Roman" w:hAnsi="Courier New" w:cs="Courier New"/>
          <w:szCs w:val="24"/>
          <w:lang w:val="en-US" w:eastAsia="ru-RU"/>
        </w:rPr>
        <w:t>(</w:t>
      </w:r>
      <w:proofErr w:type="spellStart"/>
      <w:proofErr w:type="gramEnd"/>
      <w:r>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-vlan)#exit</w:t>
      </w:r>
    </w:p>
    <w:p w14:paraId="498872D9" w14:textId="77777777" w:rsidR="002D693F" w:rsidRPr="00917DAC" w:rsidRDefault="002D693F" w:rsidP="007D5859">
      <w:pPr>
        <w:spacing w:after="0"/>
        <w:rPr>
          <w:rFonts w:ascii="Times New Roman" w:eastAsia="Times New Roman" w:hAnsi="Times New Roman" w:cs="Times New Roman"/>
          <w:sz w:val="28"/>
          <w:szCs w:val="28"/>
          <w:lang w:val="en-US" w:eastAsia="ru-RU"/>
        </w:rPr>
      </w:pPr>
      <w:r w:rsidRPr="000F6C41">
        <w:rPr>
          <w:rFonts w:ascii="Courier New" w:eastAsia="Times New Roman" w:hAnsi="Courier New" w:cs="Courier New"/>
          <w:szCs w:val="24"/>
          <w:lang w:val="en-US" w:eastAsia="ru-RU"/>
        </w:rPr>
        <w:tab/>
      </w:r>
      <w:r w:rsidRPr="00917DAC">
        <w:rPr>
          <w:rFonts w:ascii="Times New Roman" w:eastAsia="Times New Roman" w:hAnsi="Times New Roman" w:cs="Times New Roman"/>
          <w:sz w:val="28"/>
          <w:szCs w:val="28"/>
          <w:lang w:eastAsia="ru-RU"/>
        </w:rPr>
        <w:t>Настраиваем</w:t>
      </w:r>
      <w:r w:rsidRPr="00917DAC">
        <w:rPr>
          <w:rFonts w:ascii="Times New Roman" w:eastAsia="Times New Roman" w:hAnsi="Times New Roman" w:cs="Times New Roman"/>
          <w:sz w:val="28"/>
          <w:szCs w:val="28"/>
          <w:lang w:val="en-US" w:eastAsia="ru-RU"/>
        </w:rPr>
        <w:t xml:space="preserve"> IP-</w:t>
      </w:r>
      <w:r w:rsidRPr="00917DAC">
        <w:rPr>
          <w:rFonts w:ascii="Times New Roman" w:eastAsia="Times New Roman" w:hAnsi="Times New Roman" w:cs="Times New Roman"/>
          <w:sz w:val="28"/>
          <w:szCs w:val="28"/>
          <w:lang w:eastAsia="ru-RU"/>
        </w:rPr>
        <w:t>адреса</w:t>
      </w:r>
      <w:r w:rsidRPr="00917DAC">
        <w:rPr>
          <w:rFonts w:ascii="Times New Roman" w:eastAsia="Times New Roman" w:hAnsi="Times New Roman" w:cs="Times New Roman"/>
          <w:sz w:val="28"/>
          <w:szCs w:val="28"/>
          <w:lang w:val="en-US" w:eastAsia="ru-RU"/>
        </w:rPr>
        <w:t xml:space="preserve"> </w:t>
      </w:r>
      <w:r w:rsidRPr="00917DAC">
        <w:rPr>
          <w:rFonts w:ascii="Times New Roman" w:eastAsia="Times New Roman" w:hAnsi="Times New Roman" w:cs="Times New Roman"/>
          <w:sz w:val="28"/>
          <w:szCs w:val="28"/>
          <w:lang w:eastAsia="ru-RU"/>
        </w:rPr>
        <w:t>для</w:t>
      </w:r>
      <w:r w:rsidRPr="00917DAC">
        <w:rPr>
          <w:rFonts w:ascii="Times New Roman" w:eastAsia="Times New Roman" w:hAnsi="Times New Roman" w:cs="Times New Roman"/>
          <w:sz w:val="28"/>
          <w:szCs w:val="28"/>
          <w:lang w:val="en-US" w:eastAsia="ru-RU"/>
        </w:rPr>
        <w:t xml:space="preserve"> VLAN:</w:t>
      </w:r>
    </w:p>
    <w:p w14:paraId="48960F48" w14:textId="24D7B44D" w:rsidR="002D693F" w:rsidRDefault="002D693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5153B2" w:rsidRPr="005153B2">
        <w:rPr>
          <w:rFonts w:ascii="Courier New" w:eastAsia="Times New Roman" w:hAnsi="Courier New" w:cs="Courier New"/>
          <w:color w:val="000000"/>
          <w:lang w:val="en-US" w:eastAsia="ru-RU"/>
        </w:rPr>
        <w:t>2</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vlan 40</w:t>
      </w:r>
    </w:p>
    <w:p w14:paraId="3FD5095C" w14:textId="52BB96F0" w:rsidR="002D693F" w:rsidRDefault="002D693F" w:rsidP="007D5859">
      <w:pPr>
        <w:spacing w:after="0"/>
        <w:ind w:firstLine="709"/>
        <w:rPr>
          <w:rFonts w:ascii="Courier New" w:eastAsia="Times New Roman" w:hAnsi="Courier New" w:cs="Courier New"/>
          <w:color w:val="000000"/>
          <w:lang w:val="en-US" w:eastAsia="ru-RU"/>
        </w:rPr>
      </w:pPr>
      <w:r>
        <w:rPr>
          <w:rFonts w:ascii="Courier New" w:eastAsia="Times New Roman" w:hAnsi="Courier New" w:cs="Courier New"/>
          <w:color w:val="000000"/>
          <w:lang w:val="en-US" w:eastAsia="ru-RU"/>
        </w:rPr>
        <w:t>Switch</w:t>
      </w:r>
      <w:r w:rsidR="005153B2" w:rsidRPr="005153B2">
        <w:rPr>
          <w:rFonts w:ascii="Courier New" w:eastAsia="Times New Roman" w:hAnsi="Courier New" w:cs="Courier New"/>
          <w:color w:val="000000"/>
          <w:lang w:val="en-US" w:eastAsia="ru-RU"/>
        </w:rPr>
        <w:t>2</w:t>
      </w:r>
      <w:r w:rsidRPr="0033737E">
        <w:rPr>
          <w:rFonts w:ascii="Courier New" w:eastAsia="Times New Roman" w:hAnsi="Courier New" w:cs="Courier New"/>
          <w:color w:val="000000"/>
          <w:lang w:val="en-US" w:eastAsia="ru-RU"/>
        </w:rPr>
        <w:t xml:space="preserve">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spellStart"/>
      <w:proofErr w:type="gramEnd"/>
      <w:r>
        <w:rPr>
          <w:rFonts w:ascii="Courier New" w:eastAsia="Times New Roman" w:hAnsi="Courier New" w:cs="Courier New"/>
          <w:color w:val="000000"/>
          <w:lang w:val="en-US" w:eastAsia="ru-RU"/>
        </w:rPr>
        <w:t>ip</w:t>
      </w:r>
      <w:proofErr w:type="spellEnd"/>
      <w:r>
        <w:rPr>
          <w:rFonts w:ascii="Courier New" w:eastAsia="Times New Roman" w:hAnsi="Courier New" w:cs="Courier New"/>
          <w:color w:val="000000"/>
          <w:lang w:val="en-US" w:eastAsia="ru-RU"/>
        </w:rPr>
        <w:t xml:space="preserve"> address 201.68.</w:t>
      </w:r>
      <w:r w:rsidRPr="00331159">
        <w:rPr>
          <w:rFonts w:ascii="Courier New" w:eastAsia="Times New Roman" w:hAnsi="Courier New" w:cs="Courier New"/>
          <w:color w:val="000000"/>
          <w:lang w:val="en-US" w:eastAsia="ru-RU"/>
        </w:rPr>
        <w:t>7</w:t>
      </w:r>
      <w:r>
        <w:rPr>
          <w:rFonts w:ascii="Courier New" w:eastAsia="Times New Roman" w:hAnsi="Courier New" w:cs="Courier New"/>
          <w:color w:val="000000"/>
          <w:lang w:val="en-US" w:eastAsia="ru-RU"/>
        </w:rPr>
        <w:t>.</w:t>
      </w:r>
      <w:r w:rsidR="00DC757E">
        <w:rPr>
          <w:rFonts w:ascii="Courier New" w:eastAsia="Times New Roman" w:hAnsi="Courier New" w:cs="Courier New"/>
          <w:color w:val="000000"/>
          <w:lang w:val="en-US" w:eastAsia="ru-RU"/>
        </w:rPr>
        <w:t>53</w:t>
      </w:r>
      <w:r>
        <w:rPr>
          <w:rFonts w:ascii="Courier New" w:eastAsia="Times New Roman" w:hAnsi="Courier New" w:cs="Courier New"/>
          <w:color w:val="000000"/>
          <w:lang w:val="en-US" w:eastAsia="ru-RU"/>
        </w:rPr>
        <w:t>/29</w:t>
      </w:r>
    </w:p>
    <w:p w14:paraId="1F39E1C1" w14:textId="77777777" w:rsidR="002D693F" w:rsidRPr="009B585C" w:rsidRDefault="002D693F" w:rsidP="007D5859">
      <w:pPr>
        <w:spacing w:after="0"/>
        <w:rPr>
          <w:rFonts w:ascii="Times New Roman" w:eastAsia="Times New Roman" w:hAnsi="Times New Roman" w:cs="Times New Roman"/>
          <w:sz w:val="28"/>
          <w:szCs w:val="28"/>
          <w:lang w:val="en-US" w:eastAsia="ru-RU"/>
        </w:rPr>
      </w:pPr>
      <w:r w:rsidRPr="00E61519">
        <w:rPr>
          <w:rFonts w:eastAsia="Times New Roman" w:cstheme="minorHAnsi"/>
          <w:szCs w:val="24"/>
          <w:lang w:val="en-US" w:eastAsia="ru-RU"/>
        </w:rPr>
        <w:tab/>
      </w:r>
      <w:r w:rsidRPr="009B585C">
        <w:rPr>
          <w:rFonts w:ascii="Times New Roman" w:eastAsia="Times New Roman" w:hAnsi="Times New Roman" w:cs="Times New Roman"/>
          <w:sz w:val="28"/>
          <w:szCs w:val="28"/>
          <w:lang w:eastAsia="ru-RU"/>
        </w:rPr>
        <w:t>Настраиваем</w:t>
      </w:r>
      <w:r w:rsidRPr="009B585C">
        <w:rPr>
          <w:rFonts w:ascii="Times New Roman" w:eastAsia="Times New Roman" w:hAnsi="Times New Roman" w:cs="Times New Roman"/>
          <w:sz w:val="28"/>
          <w:szCs w:val="28"/>
          <w:lang w:val="en-US" w:eastAsia="ru-RU"/>
        </w:rPr>
        <w:t xml:space="preserve"> </w:t>
      </w:r>
      <w:r w:rsidRPr="009B585C">
        <w:rPr>
          <w:rFonts w:ascii="Times New Roman" w:eastAsia="Times New Roman" w:hAnsi="Times New Roman" w:cs="Times New Roman"/>
          <w:sz w:val="28"/>
          <w:szCs w:val="28"/>
          <w:lang w:eastAsia="ru-RU"/>
        </w:rPr>
        <w:t>интерфейсы</w:t>
      </w:r>
      <w:r w:rsidRPr="009B585C">
        <w:rPr>
          <w:rFonts w:ascii="Times New Roman" w:eastAsia="Times New Roman" w:hAnsi="Times New Roman" w:cs="Times New Roman"/>
          <w:sz w:val="28"/>
          <w:szCs w:val="28"/>
          <w:lang w:val="en-US" w:eastAsia="ru-RU"/>
        </w:rPr>
        <w:t>:</w:t>
      </w:r>
    </w:p>
    <w:p w14:paraId="0A96709A" w14:textId="583E7792" w:rsidR="002D693F" w:rsidRPr="00CE6E95" w:rsidRDefault="002D693F" w:rsidP="007D5859">
      <w:pPr>
        <w:spacing w:after="0"/>
        <w:rPr>
          <w:rFonts w:ascii="Courier New" w:eastAsia="Times New Roman" w:hAnsi="Courier New" w:cs="Courier New"/>
          <w:szCs w:val="24"/>
          <w:lang w:val="en-US" w:eastAsia="ru-RU"/>
        </w:rPr>
      </w:pPr>
      <w:r w:rsidRPr="005C4F1F">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CE6E95">
        <w:rPr>
          <w:rFonts w:ascii="Courier New" w:eastAsia="Times New Roman" w:hAnsi="Courier New" w:cs="Courier New"/>
          <w:szCs w:val="24"/>
          <w:lang w:val="en-US" w:eastAsia="ru-RU"/>
        </w:rPr>
        <w:t>1</w:t>
      </w:r>
    </w:p>
    <w:p w14:paraId="486A7300" w14:textId="6F7E11AD" w:rsidR="002D693F" w:rsidRPr="00E61519" w:rsidRDefault="002D693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trunk</w:t>
      </w:r>
    </w:p>
    <w:p w14:paraId="36CAA38A" w14:textId="5278FA6E" w:rsidR="002D693F" w:rsidRPr="00E61519" w:rsidRDefault="002D693F" w:rsidP="007D5859">
      <w:pPr>
        <w:spacing w:after="0"/>
        <w:ind w:left="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w:t>
      </w:r>
      <w:proofErr w:type="spellStart"/>
      <w:r w:rsidRPr="00E61519">
        <w:rPr>
          <w:rFonts w:ascii="Courier New" w:eastAsia="Times New Roman" w:hAnsi="Courier New" w:cs="Courier New"/>
          <w:szCs w:val="24"/>
          <w:lang w:val="en-US" w:eastAsia="ru-RU"/>
        </w:rPr>
        <w:t>switchport</w:t>
      </w:r>
      <w:proofErr w:type="spellEnd"/>
      <w:r w:rsidRPr="00E61519">
        <w:rPr>
          <w:rFonts w:ascii="Courier New" w:eastAsia="Times New Roman" w:hAnsi="Courier New" w:cs="Courier New"/>
          <w:szCs w:val="24"/>
          <w:lang w:val="en-US" w:eastAsia="ru-RU"/>
        </w:rPr>
        <w:t xml:space="preserve"> t</w:t>
      </w:r>
      <w:r>
        <w:rPr>
          <w:rFonts w:ascii="Courier New" w:eastAsia="Times New Roman" w:hAnsi="Courier New" w:cs="Courier New"/>
          <w:szCs w:val="24"/>
          <w:lang w:val="en-US" w:eastAsia="ru-RU"/>
        </w:rPr>
        <w:t>runk allowed vlan add 10, 20, 40, 50</w:t>
      </w:r>
    </w:p>
    <w:p w14:paraId="16F0A520" w14:textId="273823D5" w:rsidR="002D693F" w:rsidRPr="00444717" w:rsidRDefault="002D693F" w:rsidP="007D5859">
      <w:pPr>
        <w:spacing w:after="0"/>
        <w:rPr>
          <w:rFonts w:ascii="Courier New" w:eastAsia="Times New Roman" w:hAnsi="Courier New" w:cs="Courier New"/>
          <w:szCs w:val="24"/>
          <w:lang w:val="en-US" w:eastAsia="ru-RU"/>
        </w:rPr>
      </w:pPr>
      <w:r w:rsidRPr="00E61519">
        <w:rPr>
          <w:rFonts w:ascii="Courier New" w:eastAsia="Times New Roman" w:hAnsi="Courier New" w:cs="Courier New"/>
          <w:szCs w:val="24"/>
          <w:lang w:val="en-US" w:eastAsia="ru-RU"/>
        </w:rPr>
        <w:tab/>
      </w: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Pr="00444717">
        <w:rPr>
          <w:rFonts w:ascii="Courier New" w:eastAsia="Times New Roman" w:hAnsi="Courier New" w:cs="Courier New"/>
          <w:szCs w:val="24"/>
          <w:lang w:val="en-US" w:eastAsia="ru-RU"/>
        </w:rPr>
        <w:t>2</w:t>
      </w:r>
      <w:r w:rsidR="007C1083">
        <w:rPr>
          <w:rFonts w:ascii="Courier New" w:eastAsia="Times New Roman" w:hAnsi="Courier New" w:cs="Courier New"/>
          <w:szCs w:val="24"/>
          <w:lang w:val="en-US" w:eastAsia="ru-RU"/>
        </w:rPr>
        <w:t>-12</w:t>
      </w:r>
    </w:p>
    <w:p w14:paraId="28FB74BF" w14:textId="67C8EC17" w:rsidR="002D693F" w:rsidRPr="00444717" w:rsidRDefault="002D693F" w:rsidP="007D5859">
      <w:pPr>
        <w:spacing w:after="0"/>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ab/>
      </w: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51BA9F19" w14:textId="22161A2E" w:rsidR="002D693F" w:rsidRPr="00EC5616"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10</w:t>
      </w:r>
    </w:p>
    <w:p w14:paraId="48EBC917" w14:textId="5451F248" w:rsidR="002D693F" w:rsidRDefault="002D693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937B4A" w:rsidRPr="008134A8">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7C1083">
        <w:rPr>
          <w:rFonts w:ascii="Courier New" w:eastAsia="Times New Roman" w:hAnsi="Courier New" w:cs="Courier New"/>
          <w:szCs w:val="24"/>
          <w:lang w:val="en-US" w:eastAsia="ru-RU"/>
        </w:rPr>
        <w:t>13</w:t>
      </w:r>
    </w:p>
    <w:p w14:paraId="188E5804" w14:textId="3DA0FCD7" w:rsidR="002D693F" w:rsidRPr="00444717"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27D35112" w14:textId="57A70613" w:rsidR="002D693F"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20</w:t>
      </w:r>
    </w:p>
    <w:p w14:paraId="70D9DB2E" w14:textId="039BCF57" w:rsidR="002D693F" w:rsidRPr="00EC5616" w:rsidRDefault="002D693F" w:rsidP="007D5859">
      <w:pPr>
        <w:spacing w:after="0"/>
        <w:ind w:firstLine="708"/>
        <w:rPr>
          <w:rFonts w:ascii="Courier New" w:eastAsia="Times New Roman" w:hAnsi="Courier New" w:cs="Courier New"/>
          <w:szCs w:val="24"/>
          <w:lang w:val="en-US" w:eastAsia="ru-RU"/>
        </w:rPr>
      </w:pPr>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 xml:space="preserve">in p </w:t>
      </w:r>
      <w:r w:rsidR="00992404">
        <w:rPr>
          <w:rFonts w:ascii="Courier New" w:eastAsia="Times New Roman" w:hAnsi="Courier New" w:cs="Courier New"/>
          <w:szCs w:val="24"/>
          <w:lang w:val="en-US" w:eastAsia="ru-RU"/>
        </w:rPr>
        <w:t>14</w:t>
      </w:r>
    </w:p>
    <w:p w14:paraId="70BA6407" w14:textId="33498B59" w:rsidR="002D693F" w:rsidRPr="00444717"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gramEnd"/>
      <w:r w:rsidRPr="000C2101">
        <w:rPr>
          <w:rFonts w:ascii="Courier New" w:eastAsia="Times New Roman" w:hAnsi="Courier New" w:cs="Courier New"/>
          <w:szCs w:val="24"/>
          <w:lang w:val="en-US" w:eastAsia="ru-RU"/>
        </w:rPr>
        <w:t>config</w:t>
      </w:r>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61519">
        <w:rPr>
          <w:rFonts w:ascii="Courier New" w:eastAsia="Times New Roman" w:hAnsi="Courier New" w:cs="Courier New"/>
          <w:szCs w:val="24"/>
          <w:lang w:val="en-US" w:eastAsia="ru-RU"/>
        </w:rPr>
        <w:t xml:space="preserve"> switchport mode </w:t>
      </w:r>
      <w:r>
        <w:rPr>
          <w:rFonts w:ascii="Courier New" w:eastAsia="Times New Roman" w:hAnsi="Courier New" w:cs="Courier New"/>
          <w:szCs w:val="24"/>
          <w:lang w:val="en-US" w:eastAsia="ru-RU"/>
        </w:rPr>
        <w:t>access</w:t>
      </w:r>
    </w:p>
    <w:p w14:paraId="399C452C" w14:textId="6C2BD8CD" w:rsidR="002D693F" w:rsidRPr="00EC5616" w:rsidRDefault="002D693F" w:rsidP="007D5859">
      <w:pPr>
        <w:spacing w:after="0"/>
        <w:ind w:firstLine="708"/>
        <w:rPr>
          <w:rFonts w:ascii="Courier New" w:eastAsia="Times New Roman" w:hAnsi="Courier New" w:cs="Courier New"/>
          <w:szCs w:val="24"/>
          <w:lang w:val="en-US" w:eastAsia="ru-RU"/>
        </w:rPr>
      </w:pPr>
      <w:proofErr w:type="gramStart"/>
      <w:r w:rsidRPr="000C2101">
        <w:rPr>
          <w:rFonts w:ascii="Courier New" w:eastAsia="Times New Roman" w:hAnsi="Courier New" w:cs="Courier New"/>
          <w:szCs w:val="24"/>
          <w:lang w:val="en-US" w:eastAsia="ru-RU"/>
        </w:rPr>
        <w:t>Switch</w:t>
      </w:r>
      <w:r w:rsidR="00937B4A" w:rsidRPr="00937B4A">
        <w:rPr>
          <w:rFonts w:ascii="Courier New" w:eastAsia="Times New Roman" w:hAnsi="Courier New" w:cs="Courier New"/>
          <w:szCs w:val="24"/>
          <w:lang w:val="en-US" w:eastAsia="ru-RU"/>
        </w:rPr>
        <w:t>2</w:t>
      </w:r>
      <w:r w:rsidRPr="000C2101">
        <w:rPr>
          <w:rFonts w:ascii="Courier New" w:eastAsia="Times New Roman" w:hAnsi="Courier New" w:cs="Courier New"/>
          <w:szCs w:val="24"/>
          <w:lang w:val="en-US" w:eastAsia="ru-RU"/>
        </w:rPr>
        <w:t>(</w:t>
      </w:r>
      <w:proofErr w:type="spellStart"/>
      <w:proofErr w:type="gramEnd"/>
      <w:r w:rsidRPr="000C2101">
        <w:rPr>
          <w:rFonts w:ascii="Courier New" w:eastAsia="Times New Roman" w:hAnsi="Courier New" w:cs="Courier New"/>
          <w:szCs w:val="24"/>
          <w:lang w:val="en-US" w:eastAsia="ru-RU"/>
        </w:rPr>
        <w:t>config</w:t>
      </w:r>
      <w:proofErr w:type="spellEnd"/>
      <w:r>
        <w:rPr>
          <w:rFonts w:ascii="Courier New" w:eastAsia="Times New Roman" w:hAnsi="Courier New" w:cs="Courier New"/>
          <w:szCs w:val="24"/>
          <w:lang w:val="en-US" w:eastAsia="ru-RU"/>
        </w:rPr>
        <w:t>-if</w:t>
      </w:r>
      <w:r w:rsidRPr="000C2101">
        <w:rPr>
          <w:rFonts w:ascii="Courier New" w:eastAsia="Times New Roman" w:hAnsi="Courier New" w:cs="Courier New"/>
          <w:szCs w:val="24"/>
          <w:lang w:val="en-US" w:eastAsia="ru-RU"/>
        </w:rPr>
        <w:t>)#</w:t>
      </w:r>
      <w:r w:rsidRPr="00EC5616">
        <w:rPr>
          <w:rFonts w:ascii="Courier New" w:eastAsia="Times New Roman" w:hAnsi="Courier New" w:cs="Courier New"/>
          <w:szCs w:val="24"/>
          <w:lang w:val="en-US" w:eastAsia="ru-RU"/>
        </w:rPr>
        <w:t xml:space="preserve"> </w:t>
      </w:r>
      <w:proofErr w:type="spellStart"/>
      <w:r w:rsidRPr="00EC5616">
        <w:rPr>
          <w:rFonts w:ascii="Courier New" w:eastAsia="Times New Roman" w:hAnsi="Courier New" w:cs="Courier New"/>
          <w:szCs w:val="24"/>
          <w:lang w:val="en-US" w:eastAsia="ru-RU"/>
        </w:rPr>
        <w:t>switchport</w:t>
      </w:r>
      <w:proofErr w:type="spellEnd"/>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access</w:t>
      </w:r>
      <w:r w:rsidRPr="00EC5616">
        <w:rPr>
          <w:rFonts w:ascii="Courier New" w:eastAsia="Times New Roman" w:hAnsi="Courier New" w:cs="Courier New"/>
          <w:szCs w:val="24"/>
          <w:lang w:val="en-US" w:eastAsia="ru-RU"/>
        </w:rPr>
        <w:t xml:space="preserve"> </w:t>
      </w:r>
      <w:r>
        <w:rPr>
          <w:rFonts w:ascii="Courier New" w:eastAsia="Times New Roman" w:hAnsi="Courier New" w:cs="Courier New"/>
          <w:szCs w:val="24"/>
          <w:lang w:val="en-US" w:eastAsia="ru-RU"/>
        </w:rPr>
        <w:t>vlan</w:t>
      </w:r>
      <w:r w:rsidRPr="00EC5616">
        <w:rPr>
          <w:rFonts w:ascii="Courier New" w:eastAsia="Times New Roman" w:hAnsi="Courier New" w:cs="Courier New"/>
          <w:szCs w:val="24"/>
          <w:lang w:val="en-US" w:eastAsia="ru-RU"/>
        </w:rPr>
        <w:t xml:space="preserve"> </w:t>
      </w:r>
      <w:r w:rsidR="00992404">
        <w:rPr>
          <w:rFonts w:ascii="Courier New" w:eastAsia="Times New Roman" w:hAnsi="Courier New" w:cs="Courier New"/>
          <w:szCs w:val="24"/>
          <w:lang w:val="en-US" w:eastAsia="ru-RU"/>
        </w:rPr>
        <w:t>4</w:t>
      </w:r>
      <w:r>
        <w:rPr>
          <w:rFonts w:ascii="Courier New" w:eastAsia="Times New Roman" w:hAnsi="Courier New" w:cs="Courier New"/>
          <w:szCs w:val="24"/>
          <w:lang w:val="en-US" w:eastAsia="ru-RU"/>
        </w:rPr>
        <w:t>0</w:t>
      </w:r>
    </w:p>
    <w:p w14:paraId="3B1680BA" w14:textId="77777777" w:rsidR="002D693F" w:rsidRPr="00EC5616" w:rsidRDefault="002D693F" w:rsidP="007D5859">
      <w:pPr>
        <w:spacing w:after="0"/>
        <w:ind w:firstLine="708"/>
        <w:rPr>
          <w:rFonts w:ascii="Courier New" w:eastAsia="Times New Roman" w:hAnsi="Courier New" w:cs="Courier New"/>
          <w:szCs w:val="24"/>
          <w:lang w:val="en-US" w:eastAsia="ru-RU"/>
        </w:rPr>
      </w:pPr>
    </w:p>
    <w:p w14:paraId="69552DF1" w14:textId="77777777" w:rsidR="002D693F" w:rsidRPr="002C1751" w:rsidRDefault="002D693F" w:rsidP="007D5859">
      <w:pPr>
        <w:spacing w:after="0"/>
        <w:ind w:firstLine="708"/>
        <w:rPr>
          <w:rFonts w:ascii="Times New Roman" w:eastAsia="Times New Roman" w:hAnsi="Times New Roman" w:cs="Times New Roman"/>
          <w:sz w:val="28"/>
          <w:szCs w:val="28"/>
          <w:lang w:eastAsia="ru-RU"/>
        </w:rPr>
      </w:pPr>
      <w:r w:rsidRPr="002C1751">
        <w:rPr>
          <w:rFonts w:ascii="Times New Roman" w:eastAsia="Times New Roman" w:hAnsi="Times New Roman" w:cs="Times New Roman"/>
          <w:sz w:val="28"/>
          <w:szCs w:val="28"/>
          <w:lang w:eastAsia="ru-RU"/>
        </w:rPr>
        <w:t>Сохраняем текущую конфигурацию в загрузочную:</w:t>
      </w:r>
    </w:p>
    <w:p w14:paraId="6F7F5B43" w14:textId="7309317F" w:rsidR="00540B49" w:rsidRDefault="002D693F" w:rsidP="007D5859">
      <w:pPr>
        <w:spacing w:after="0"/>
        <w:ind w:firstLine="709"/>
        <w:rPr>
          <w:rFonts w:ascii="Courier New" w:eastAsia="Times New Roman" w:hAnsi="Courier New" w:cs="Courier New"/>
          <w:szCs w:val="24"/>
          <w:lang w:val="en-US" w:eastAsia="ru-RU"/>
        </w:rPr>
      </w:pPr>
      <w:r>
        <w:rPr>
          <w:rFonts w:ascii="Courier New" w:eastAsia="Times New Roman" w:hAnsi="Courier New" w:cs="Courier New"/>
          <w:szCs w:val="24"/>
          <w:lang w:val="en-US" w:eastAsia="ru-RU"/>
        </w:rPr>
        <w:t>Switch</w:t>
      </w:r>
      <w:r w:rsidR="00937B4A" w:rsidRPr="00D218E2">
        <w:rPr>
          <w:rFonts w:ascii="Courier New" w:eastAsia="Times New Roman" w:hAnsi="Courier New" w:cs="Courier New"/>
          <w:szCs w:val="24"/>
          <w:lang w:val="en-US" w:eastAsia="ru-RU"/>
        </w:rPr>
        <w:t>2</w:t>
      </w:r>
      <w:r w:rsidRPr="009D7F5A">
        <w:rPr>
          <w:rFonts w:ascii="Courier New" w:eastAsia="Times New Roman" w:hAnsi="Courier New" w:cs="Courier New"/>
          <w:szCs w:val="24"/>
          <w:lang w:val="en-US" w:eastAsia="ru-RU"/>
        </w:rPr>
        <w:t>#copy running-config startup-config</w:t>
      </w:r>
    </w:p>
    <w:p w14:paraId="42BCD903" w14:textId="77777777" w:rsidR="00106CEB" w:rsidRPr="00106CEB" w:rsidRDefault="00106CEB" w:rsidP="007D5859">
      <w:pPr>
        <w:spacing w:after="0"/>
        <w:ind w:firstLine="709"/>
        <w:rPr>
          <w:rFonts w:ascii="Courier New" w:eastAsia="Times New Roman" w:hAnsi="Courier New" w:cs="Courier New"/>
          <w:szCs w:val="24"/>
          <w:lang w:val="en-US" w:eastAsia="ru-RU"/>
        </w:rPr>
      </w:pPr>
    </w:p>
    <w:p w14:paraId="03DD1606" w14:textId="16772704" w:rsidR="00540B49" w:rsidRPr="004743B3" w:rsidRDefault="00540B49" w:rsidP="007D5859">
      <w:pPr>
        <w:pStyle w:val="2"/>
        <w:jc w:val="both"/>
        <w:rPr>
          <w:rFonts w:ascii="Times New Roman" w:hAnsi="Times New Roman"/>
          <w:b/>
          <w:bCs/>
          <w:color w:val="000000" w:themeColor="text1"/>
          <w:sz w:val="28"/>
        </w:rPr>
      </w:pPr>
      <w:r w:rsidRPr="004743B3">
        <w:rPr>
          <w:rFonts w:ascii="Times New Roman" w:hAnsi="Times New Roman"/>
          <w:b/>
          <w:bCs/>
          <w:color w:val="000000" w:themeColor="text1"/>
          <w:sz w:val="28"/>
        </w:rPr>
        <w:t>3.1</w:t>
      </w:r>
      <w:r w:rsidR="009737B2">
        <w:rPr>
          <w:rFonts w:ascii="Times New Roman" w:hAnsi="Times New Roman"/>
          <w:b/>
          <w:bCs/>
          <w:color w:val="000000" w:themeColor="text1"/>
          <w:sz w:val="28"/>
        </w:rPr>
        <w:t>2</w:t>
      </w:r>
      <w:r w:rsidRPr="004743B3">
        <w:rPr>
          <w:rFonts w:ascii="Times New Roman" w:hAnsi="Times New Roman"/>
          <w:b/>
          <w:bCs/>
          <w:color w:val="000000" w:themeColor="text1"/>
          <w:sz w:val="28"/>
        </w:rPr>
        <w:t xml:space="preserve"> Настройка ПК и маршрутизации между ними</w:t>
      </w:r>
    </w:p>
    <w:p w14:paraId="53A2A13F" w14:textId="77777777" w:rsidR="00540B49" w:rsidRPr="00540B49" w:rsidRDefault="00540B49" w:rsidP="007D5859">
      <w:pPr>
        <w:spacing w:after="0"/>
        <w:jc w:val="both"/>
        <w:rPr>
          <w:highlight w:val="yellow"/>
        </w:rPr>
      </w:pPr>
    </w:p>
    <w:p w14:paraId="1C0199CA" w14:textId="1FFC8DD4" w:rsidR="00540B49" w:rsidRPr="00106CEB" w:rsidRDefault="00540B49" w:rsidP="007D5859">
      <w:pPr>
        <w:spacing w:after="0"/>
        <w:ind w:firstLine="708"/>
        <w:jc w:val="both"/>
        <w:rPr>
          <w:rFonts w:ascii="Times New Roman" w:hAnsi="Times New Roman" w:cs="Times New Roman"/>
          <w:sz w:val="28"/>
          <w:szCs w:val="28"/>
        </w:rPr>
      </w:pPr>
      <w:r w:rsidRPr="00433906">
        <w:rPr>
          <w:rFonts w:ascii="Times New Roman" w:hAnsi="Times New Roman" w:cs="Times New Roman"/>
          <w:sz w:val="28"/>
          <w:szCs w:val="28"/>
        </w:rPr>
        <w:t xml:space="preserve">Для ПК требуется настроить статическую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4 и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6 маршрутизацию.  Адреса ПК представлены в таблице 3.3. Сперва включим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 xml:space="preserve">6 на центральном роутере и зададим ему </w:t>
      </w:r>
      <w:proofErr w:type="spellStart"/>
      <w:r w:rsidRPr="00433906">
        <w:rPr>
          <w:rFonts w:ascii="Times New Roman" w:hAnsi="Times New Roman" w:cs="Times New Roman"/>
          <w:sz w:val="28"/>
          <w:szCs w:val="28"/>
          <w:lang w:val="en-US"/>
        </w:rPr>
        <w:t>ipv</w:t>
      </w:r>
      <w:proofErr w:type="spellEnd"/>
      <w:r w:rsidRPr="00433906">
        <w:rPr>
          <w:rFonts w:ascii="Times New Roman" w:hAnsi="Times New Roman" w:cs="Times New Roman"/>
          <w:sz w:val="28"/>
          <w:szCs w:val="28"/>
        </w:rPr>
        <w:t>6 адрес:</w:t>
      </w:r>
    </w:p>
    <w:p w14:paraId="37246636" w14:textId="77777777" w:rsidR="00371195" w:rsidRPr="00371195"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w:t>
      </w:r>
      <w:r w:rsidRPr="00371195">
        <w:rPr>
          <w:rFonts w:ascii="Courier New" w:eastAsia="Times New Roman" w:hAnsi="Courier New" w:cs="Courier New"/>
          <w:color w:val="000000"/>
          <w:lang w:val="en-US" w:eastAsia="ru-RU"/>
        </w:rPr>
        <w:t xml:space="preserve"> (</w:t>
      </w:r>
      <w:r w:rsidRPr="0033737E">
        <w:rPr>
          <w:rFonts w:ascii="Courier New" w:eastAsia="Times New Roman" w:hAnsi="Courier New" w:cs="Courier New"/>
          <w:color w:val="000000"/>
          <w:lang w:val="en-US" w:eastAsia="ru-RU"/>
        </w:rPr>
        <w:t>config</w:t>
      </w:r>
      <w:r w:rsidRPr="00371195">
        <w:rPr>
          <w:rFonts w:ascii="Courier New" w:eastAsia="Times New Roman" w:hAnsi="Courier New" w:cs="Courier New"/>
          <w:color w:val="000000"/>
          <w:lang w:val="en-US" w:eastAsia="ru-RU"/>
        </w:rPr>
        <w:t>)#</w:t>
      </w:r>
      <w:r>
        <w:rPr>
          <w:rFonts w:ascii="Courier New" w:eastAsia="Times New Roman" w:hAnsi="Courier New" w:cs="Courier New"/>
          <w:color w:val="000000"/>
          <w:lang w:val="en-US" w:eastAsia="ru-RU"/>
        </w:rPr>
        <w:t>in</w:t>
      </w:r>
      <w:r w:rsidRPr="00371195">
        <w:rPr>
          <w:rFonts w:ascii="Courier New" w:eastAsia="Times New Roman" w:hAnsi="Courier New" w:cs="Courier New"/>
          <w:color w:val="000000"/>
          <w:lang w:val="en-US" w:eastAsia="ru-RU"/>
        </w:rPr>
        <w:t xml:space="preserve"> </w:t>
      </w:r>
      <w:r>
        <w:rPr>
          <w:rFonts w:ascii="Courier New" w:eastAsia="Times New Roman" w:hAnsi="Courier New" w:cs="Courier New"/>
          <w:color w:val="000000"/>
          <w:lang w:val="en-US" w:eastAsia="ru-RU"/>
        </w:rPr>
        <w:t>eth</w:t>
      </w:r>
      <w:r w:rsidRPr="00371195">
        <w:rPr>
          <w:rFonts w:ascii="Courier New" w:eastAsia="Times New Roman" w:hAnsi="Courier New" w:cs="Courier New"/>
          <w:color w:val="000000"/>
          <w:lang w:val="en-US" w:eastAsia="ru-RU"/>
        </w:rPr>
        <w:t>1</w:t>
      </w:r>
    </w:p>
    <w:p w14:paraId="7D74BD4F" w14:textId="77777777" w:rsidR="00371195" w:rsidRPr="009D7F5A"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in eth 1.10</w:t>
      </w:r>
    </w:p>
    <w:p w14:paraId="5527DE4E" w14:textId="77777777" w:rsidR="00371195" w:rsidRDefault="00371195" w:rsidP="007D5859">
      <w:pPr>
        <w:spacing w:after="0"/>
        <w:ind w:firstLine="709"/>
        <w:rPr>
          <w:rFonts w:ascii="Courier New" w:eastAsia="Times New Roman" w:hAnsi="Courier New" w:cs="Courier New"/>
          <w:color w:val="000000"/>
          <w:lang w:val="en-US" w:eastAsia="ru-RU"/>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w:t>
      </w:r>
      <w:r w:rsidRPr="000714E7">
        <w:rPr>
          <w:rFonts w:ascii="Courier New" w:eastAsia="Times New Roman" w:hAnsi="Courier New" w:cs="Courier New"/>
          <w:color w:val="000000"/>
          <w:lang w:val="en-US" w:eastAsia="ru-RU"/>
        </w:rPr>
        <w:t>v</w:t>
      </w:r>
      <w:r w:rsidRPr="00A20571">
        <w:rPr>
          <w:rFonts w:ascii="Courier New" w:eastAsia="Times New Roman" w:hAnsi="Courier New" w:cs="Courier New"/>
          <w:color w:val="000000"/>
          <w:lang w:val="en-US" w:eastAsia="ru-RU"/>
        </w:rPr>
        <w:t>6</w:t>
      </w:r>
      <w:r>
        <w:rPr>
          <w:rFonts w:ascii="Courier New" w:eastAsia="Times New Roman" w:hAnsi="Courier New" w:cs="Courier New"/>
          <w:color w:val="000000"/>
          <w:lang w:val="en-US" w:eastAsia="ru-RU"/>
        </w:rPr>
        <w:t xml:space="preserve"> enable</w:t>
      </w:r>
    </w:p>
    <w:p w14:paraId="758829F5" w14:textId="75D9600A" w:rsidR="00371195" w:rsidRDefault="00371195" w:rsidP="007D5859">
      <w:pPr>
        <w:spacing w:after="0"/>
        <w:ind w:firstLine="709"/>
        <w:rPr>
          <w:rFonts w:ascii="Courier New" w:hAnsi="Courier New" w:cs="Courier New"/>
          <w:lang w:val="en-US"/>
        </w:rPr>
      </w:pPr>
      <w:r w:rsidRPr="0033737E">
        <w:rPr>
          <w:rFonts w:ascii="Courier New" w:eastAsia="Times New Roman" w:hAnsi="Courier New" w:cs="Courier New"/>
          <w:color w:val="000000"/>
          <w:lang w:val="en-US" w:eastAsia="ru-RU"/>
        </w:rPr>
        <w:t>Router (</w:t>
      </w:r>
      <w:proofErr w:type="spellStart"/>
      <w:r w:rsidRPr="0033737E">
        <w:rPr>
          <w:rFonts w:ascii="Courier New" w:eastAsia="Times New Roman" w:hAnsi="Courier New" w:cs="Courier New"/>
          <w:color w:val="000000"/>
          <w:lang w:val="en-US" w:eastAsia="ru-RU"/>
        </w:rPr>
        <w:t>config</w:t>
      </w:r>
      <w:r>
        <w:rPr>
          <w:rFonts w:ascii="Courier New" w:eastAsia="Times New Roman" w:hAnsi="Courier New" w:cs="Courier New"/>
          <w:color w:val="000000"/>
          <w:lang w:val="en-US" w:eastAsia="ru-RU"/>
        </w:rPr>
        <w:t>-subif</w:t>
      </w:r>
      <w:proofErr w:type="spellEnd"/>
      <w:proofErr w:type="gramStart"/>
      <w:r w:rsidRPr="0033737E">
        <w:rPr>
          <w:rFonts w:ascii="Courier New" w:eastAsia="Times New Roman" w:hAnsi="Courier New" w:cs="Courier New"/>
          <w:color w:val="000000"/>
          <w:lang w:val="en-US" w:eastAsia="ru-RU"/>
        </w:rPr>
        <w:t>)#</w:t>
      </w:r>
      <w:proofErr w:type="gramEnd"/>
      <w:r>
        <w:rPr>
          <w:rFonts w:ascii="Courier New" w:eastAsia="Times New Roman" w:hAnsi="Courier New" w:cs="Courier New"/>
          <w:color w:val="000000"/>
          <w:lang w:val="en-US" w:eastAsia="ru-RU"/>
        </w:rPr>
        <w:t>ip</w:t>
      </w:r>
      <w:r w:rsidRPr="000714E7">
        <w:rPr>
          <w:rFonts w:ascii="Courier New" w:eastAsia="Times New Roman" w:hAnsi="Courier New" w:cs="Courier New"/>
          <w:color w:val="000000"/>
          <w:lang w:val="en-US" w:eastAsia="ru-RU"/>
        </w:rPr>
        <w:t>v</w:t>
      </w:r>
      <w:r w:rsidRPr="00A20571">
        <w:rPr>
          <w:rFonts w:ascii="Courier New" w:eastAsia="Times New Roman" w:hAnsi="Courier New" w:cs="Courier New"/>
          <w:color w:val="000000"/>
          <w:lang w:val="en-US" w:eastAsia="ru-RU"/>
        </w:rPr>
        <w:t>6</w:t>
      </w:r>
      <w:r>
        <w:rPr>
          <w:rFonts w:ascii="Courier New" w:eastAsia="Times New Roman" w:hAnsi="Courier New" w:cs="Courier New"/>
          <w:color w:val="000000"/>
          <w:lang w:val="en-US" w:eastAsia="ru-RU"/>
        </w:rPr>
        <w:t xml:space="preserve"> </w:t>
      </w:r>
      <w:r w:rsidRPr="00ED79E5">
        <w:rPr>
          <w:rFonts w:ascii="Courier New" w:eastAsia="Times New Roman" w:hAnsi="Courier New" w:cs="Courier New"/>
          <w:color w:val="000000"/>
          <w:lang w:val="en-US" w:eastAsia="ru-RU"/>
        </w:rPr>
        <w:t xml:space="preserve">address </w:t>
      </w:r>
      <w:r>
        <w:rPr>
          <w:rFonts w:ascii="Courier New" w:hAnsi="Courier New" w:cs="Courier New"/>
          <w:lang w:val="en-US"/>
        </w:rPr>
        <w:t>fc00::1/8</w:t>
      </w:r>
    </w:p>
    <w:p w14:paraId="2F464CA8" w14:textId="36F78799" w:rsidR="0095710B" w:rsidRDefault="0095710B" w:rsidP="007D5859">
      <w:pPr>
        <w:spacing w:after="0"/>
        <w:ind w:firstLine="709"/>
        <w:rPr>
          <w:rFonts w:ascii="Courier New" w:hAnsi="Courier New" w:cs="Courier New"/>
          <w:lang w:val="en-US"/>
        </w:rPr>
      </w:pPr>
    </w:p>
    <w:p w14:paraId="5119C5C2" w14:textId="64C480C3" w:rsidR="0095710B" w:rsidRDefault="0095710B" w:rsidP="007D5859">
      <w:pPr>
        <w:spacing w:after="0"/>
        <w:ind w:firstLine="709"/>
        <w:rPr>
          <w:rFonts w:ascii="Courier New" w:hAnsi="Courier New" w:cs="Courier New"/>
          <w:lang w:val="en-US"/>
        </w:rPr>
      </w:pPr>
    </w:p>
    <w:p w14:paraId="618C9826" w14:textId="69B5C571" w:rsidR="0095710B" w:rsidRDefault="0095710B" w:rsidP="007D5859">
      <w:pPr>
        <w:spacing w:after="0"/>
        <w:ind w:firstLine="709"/>
        <w:rPr>
          <w:rFonts w:ascii="Courier New" w:hAnsi="Courier New" w:cs="Courier New"/>
          <w:lang w:val="en-US"/>
        </w:rPr>
      </w:pPr>
    </w:p>
    <w:p w14:paraId="7D645F82" w14:textId="1AEB67FD" w:rsidR="0095710B" w:rsidRDefault="0095710B" w:rsidP="007D5859">
      <w:pPr>
        <w:spacing w:after="0"/>
        <w:ind w:firstLine="709"/>
        <w:rPr>
          <w:rFonts w:ascii="Courier New" w:eastAsia="Times New Roman" w:hAnsi="Courier New" w:cs="Courier New"/>
          <w:color w:val="000000"/>
          <w:lang w:val="en-US" w:eastAsia="ru-RU"/>
        </w:rPr>
      </w:pPr>
    </w:p>
    <w:p w14:paraId="5401028A" w14:textId="078A4862" w:rsidR="0094304C" w:rsidRDefault="0094304C" w:rsidP="007D5859">
      <w:pPr>
        <w:spacing w:after="0"/>
        <w:ind w:firstLine="709"/>
        <w:rPr>
          <w:rFonts w:ascii="Courier New" w:eastAsia="Times New Roman" w:hAnsi="Courier New" w:cs="Courier New"/>
          <w:color w:val="000000"/>
          <w:lang w:val="en-US" w:eastAsia="ru-RU"/>
        </w:rPr>
      </w:pPr>
    </w:p>
    <w:p w14:paraId="5F07920B" w14:textId="77777777" w:rsidR="002852AE" w:rsidRDefault="002852AE" w:rsidP="007D5859">
      <w:pPr>
        <w:spacing w:after="0"/>
        <w:ind w:firstLine="709"/>
        <w:rPr>
          <w:rFonts w:ascii="Courier New" w:eastAsia="Times New Roman" w:hAnsi="Courier New" w:cs="Courier New"/>
          <w:color w:val="000000"/>
          <w:lang w:val="en-US" w:eastAsia="ru-RU"/>
        </w:rPr>
      </w:pPr>
    </w:p>
    <w:p w14:paraId="253DF622" w14:textId="77777777" w:rsidR="0094304C" w:rsidRPr="00ED79E5" w:rsidRDefault="0094304C" w:rsidP="007D5859">
      <w:pPr>
        <w:spacing w:after="0"/>
        <w:ind w:firstLine="709"/>
        <w:rPr>
          <w:rFonts w:ascii="Courier New" w:eastAsia="Times New Roman" w:hAnsi="Courier New" w:cs="Courier New"/>
          <w:color w:val="000000"/>
          <w:lang w:val="en-US" w:eastAsia="ru-RU"/>
        </w:rPr>
      </w:pPr>
    </w:p>
    <w:p w14:paraId="26946B6D" w14:textId="77777777" w:rsidR="00540B49" w:rsidRPr="00352125" w:rsidRDefault="00540B49" w:rsidP="007D5859">
      <w:pPr>
        <w:spacing w:after="0"/>
        <w:jc w:val="both"/>
        <w:rPr>
          <w:rFonts w:ascii="Times New Roman" w:hAnsi="Times New Roman" w:cs="Times New Roman"/>
          <w:sz w:val="28"/>
          <w:szCs w:val="28"/>
        </w:rPr>
      </w:pPr>
      <w:r w:rsidRPr="00352125">
        <w:rPr>
          <w:rFonts w:ascii="Times New Roman" w:hAnsi="Times New Roman" w:cs="Times New Roman"/>
          <w:sz w:val="28"/>
          <w:szCs w:val="28"/>
        </w:rPr>
        <w:lastRenderedPageBreak/>
        <w:t>Таблица 3.4 – Адреса ПК.</w:t>
      </w:r>
    </w:p>
    <w:tbl>
      <w:tblPr>
        <w:tblStyle w:val="af6"/>
        <w:tblW w:w="0" w:type="auto"/>
        <w:tblLook w:val="04A0" w:firstRow="1" w:lastRow="0" w:firstColumn="1" w:lastColumn="0" w:noHBand="0" w:noVBand="1"/>
      </w:tblPr>
      <w:tblGrid>
        <w:gridCol w:w="3114"/>
        <w:gridCol w:w="3115"/>
        <w:gridCol w:w="3115"/>
      </w:tblGrid>
      <w:tr w:rsidR="00540B49" w:rsidRPr="00352125" w14:paraId="3DB477AE" w14:textId="77777777" w:rsidTr="00540B49">
        <w:tc>
          <w:tcPr>
            <w:tcW w:w="3114" w:type="dxa"/>
            <w:tcBorders>
              <w:top w:val="single" w:sz="4" w:space="0" w:color="auto"/>
              <w:left w:val="single" w:sz="4" w:space="0" w:color="auto"/>
              <w:bottom w:val="single" w:sz="4" w:space="0" w:color="auto"/>
              <w:right w:val="single" w:sz="4" w:space="0" w:color="auto"/>
            </w:tcBorders>
            <w:hideMark/>
          </w:tcPr>
          <w:p w14:paraId="26E9EC59"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Устройство</w:t>
            </w:r>
          </w:p>
        </w:tc>
        <w:tc>
          <w:tcPr>
            <w:tcW w:w="3115" w:type="dxa"/>
            <w:tcBorders>
              <w:top w:val="single" w:sz="4" w:space="0" w:color="auto"/>
              <w:left w:val="single" w:sz="4" w:space="0" w:color="auto"/>
              <w:bottom w:val="single" w:sz="4" w:space="0" w:color="auto"/>
              <w:right w:val="single" w:sz="4" w:space="0" w:color="auto"/>
            </w:tcBorders>
            <w:hideMark/>
          </w:tcPr>
          <w:p w14:paraId="771CCB33"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 xml:space="preserve">IP </w:t>
            </w:r>
            <w:r w:rsidRPr="00352125">
              <w:rPr>
                <w:rFonts w:ascii="Times New Roman" w:hAnsi="Times New Roman" w:cs="Times New Roman"/>
                <w:sz w:val="28"/>
                <w:szCs w:val="28"/>
              </w:rPr>
              <w:t>адрес</w:t>
            </w:r>
          </w:p>
        </w:tc>
        <w:tc>
          <w:tcPr>
            <w:tcW w:w="3115" w:type="dxa"/>
            <w:tcBorders>
              <w:top w:val="single" w:sz="4" w:space="0" w:color="auto"/>
              <w:left w:val="single" w:sz="4" w:space="0" w:color="auto"/>
              <w:bottom w:val="single" w:sz="4" w:space="0" w:color="auto"/>
              <w:right w:val="single" w:sz="4" w:space="0" w:color="auto"/>
            </w:tcBorders>
            <w:hideMark/>
          </w:tcPr>
          <w:p w14:paraId="26AC5E90"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rPr>
              <w:t>Маска подсети</w:t>
            </w:r>
          </w:p>
        </w:tc>
      </w:tr>
      <w:tr w:rsidR="00540B49" w:rsidRPr="00352125" w14:paraId="11FD4353"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F601EFC" w14:textId="41975707" w:rsidR="00540B49" w:rsidRPr="00352125" w:rsidRDefault="00371195"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Stk-PC1</w:t>
            </w:r>
          </w:p>
        </w:tc>
        <w:tc>
          <w:tcPr>
            <w:tcW w:w="3115" w:type="dxa"/>
            <w:tcBorders>
              <w:top w:val="single" w:sz="4" w:space="0" w:color="auto"/>
              <w:left w:val="single" w:sz="4" w:space="0" w:color="auto"/>
              <w:bottom w:val="single" w:sz="4" w:space="0" w:color="auto"/>
              <w:right w:val="single" w:sz="4" w:space="0" w:color="auto"/>
            </w:tcBorders>
            <w:hideMark/>
          </w:tcPr>
          <w:p w14:paraId="35917C0B" w14:textId="29FEEC2F"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w:t>
            </w:r>
            <w:r w:rsidR="00540B49" w:rsidRPr="00352125">
              <w:rPr>
                <w:rFonts w:ascii="Times New Roman" w:hAnsi="Times New Roman" w:cs="Times New Roman"/>
                <w:sz w:val="28"/>
                <w:szCs w:val="28"/>
                <w:lang w:val="en-US"/>
              </w:rPr>
              <w:t>.</w:t>
            </w:r>
            <w:r w:rsidRPr="00352125">
              <w:rPr>
                <w:rFonts w:ascii="Times New Roman" w:hAnsi="Times New Roman" w:cs="Times New Roman"/>
                <w:sz w:val="28"/>
                <w:szCs w:val="28"/>
                <w:lang w:val="en-US"/>
              </w:rPr>
              <w:t>68</w:t>
            </w:r>
            <w:r w:rsidR="00540B49" w:rsidRPr="00352125">
              <w:rPr>
                <w:rFonts w:ascii="Times New Roman" w:hAnsi="Times New Roman" w:cs="Times New Roman"/>
                <w:sz w:val="28"/>
                <w:szCs w:val="28"/>
                <w:lang w:val="en-US"/>
              </w:rPr>
              <w:t>.</w:t>
            </w:r>
            <w:r w:rsidRPr="00352125">
              <w:rPr>
                <w:rFonts w:ascii="Times New Roman" w:hAnsi="Times New Roman" w:cs="Times New Roman"/>
                <w:sz w:val="28"/>
                <w:szCs w:val="28"/>
                <w:lang w:val="en-US"/>
              </w:rPr>
              <w:t>7</w:t>
            </w:r>
            <w:r w:rsidR="00540B49" w:rsidRPr="00352125">
              <w:rPr>
                <w:rFonts w:ascii="Times New Roman" w:hAnsi="Times New Roman" w:cs="Times New Roman"/>
                <w:sz w:val="28"/>
                <w:szCs w:val="28"/>
                <w:lang w:val="en-US"/>
              </w:rPr>
              <w:t>.2</w:t>
            </w:r>
          </w:p>
        </w:tc>
        <w:tc>
          <w:tcPr>
            <w:tcW w:w="3115" w:type="dxa"/>
            <w:tcBorders>
              <w:top w:val="single" w:sz="4" w:space="0" w:color="auto"/>
              <w:left w:val="single" w:sz="4" w:space="0" w:color="auto"/>
              <w:bottom w:val="single" w:sz="4" w:space="0" w:color="auto"/>
              <w:right w:val="single" w:sz="4" w:space="0" w:color="auto"/>
            </w:tcBorders>
            <w:hideMark/>
          </w:tcPr>
          <w:p w14:paraId="29508B50"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2A46BDC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C0C70AA"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AF55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fc00::2</w:t>
            </w:r>
          </w:p>
        </w:tc>
        <w:tc>
          <w:tcPr>
            <w:tcW w:w="3115" w:type="dxa"/>
            <w:tcBorders>
              <w:top w:val="single" w:sz="4" w:space="0" w:color="auto"/>
              <w:left w:val="single" w:sz="4" w:space="0" w:color="auto"/>
              <w:bottom w:val="single" w:sz="4" w:space="0" w:color="auto"/>
              <w:right w:val="single" w:sz="4" w:space="0" w:color="auto"/>
            </w:tcBorders>
            <w:hideMark/>
          </w:tcPr>
          <w:p w14:paraId="0AB3AED4"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3B2BF4B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76EB4F0F" w14:textId="6710690F" w:rsidR="00540B49" w:rsidRPr="00352125" w:rsidRDefault="00371195"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Stk-PC2</w:t>
            </w:r>
          </w:p>
        </w:tc>
        <w:tc>
          <w:tcPr>
            <w:tcW w:w="3115" w:type="dxa"/>
            <w:tcBorders>
              <w:top w:val="single" w:sz="4" w:space="0" w:color="auto"/>
              <w:left w:val="single" w:sz="4" w:space="0" w:color="auto"/>
              <w:bottom w:val="single" w:sz="4" w:space="0" w:color="auto"/>
              <w:right w:val="single" w:sz="4" w:space="0" w:color="auto"/>
            </w:tcBorders>
            <w:hideMark/>
          </w:tcPr>
          <w:p w14:paraId="3C44F580" w14:textId="37F3F46F"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201.68.7.3</w:t>
            </w:r>
          </w:p>
        </w:tc>
        <w:tc>
          <w:tcPr>
            <w:tcW w:w="3115" w:type="dxa"/>
            <w:tcBorders>
              <w:top w:val="single" w:sz="4" w:space="0" w:color="auto"/>
              <w:left w:val="single" w:sz="4" w:space="0" w:color="auto"/>
              <w:bottom w:val="single" w:sz="4" w:space="0" w:color="auto"/>
              <w:right w:val="single" w:sz="4" w:space="0" w:color="auto"/>
            </w:tcBorders>
            <w:hideMark/>
          </w:tcPr>
          <w:p w14:paraId="3C8AFD80"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45F43354"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2057C276"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CBE243"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fc00::3</w:t>
            </w:r>
          </w:p>
        </w:tc>
        <w:tc>
          <w:tcPr>
            <w:tcW w:w="3115" w:type="dxa"/>
            <w:tcBorders>
              <w:top w:val="single" w:sz="4" w:space="0" w:color="auto"/>
              <w:left w:val="single" w:sz="4" w:space="0" w:color="auto"/>
              <w:bottom w:val="single" w:sz="4" w:space="0" w:color="auto"/>
              <w:right w:val="single" w:sz="4" w:space="0" w:color="auto"/>
            </w:tcBorders>
            <w:hideMark/>
          </w:tcPr>
          <w:p w14:paraId="65B4036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0E2590A"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44620956" w14:textId="51DD5316" w:rsidR="00540B49" w:rsidRPr="00F65242" w:rsidRDefault="00371195"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lang w:val="en-US"/>
              </w:rPr>
              <w:t>Sec-PC</w:t>
            </w:r>
          </w:p>
        </w:tc>
        <w:tc>
          <w:tcPr>
            <w:tcW w:w="3115" w:type="dxa"/>
            <w:tcBorders>
              <w:top w:val="single" w:sz="4" w:space="0" w:color="auto"/>
              <w:left w:val="single" w:sz="4" w:space="0" w:color="auto"/>
              <w:bottom w:val="single" w:sz="4" w:space="0" w:color="auto"/>
              <w:right w:val="single" w:sz="4" w:space="0" w:color="auto"/>
            </w:tcBorders>
            <w:hideMark/>
          </w:tcPr>
          <w:p w14:paraId="000D10B2" w14:textId="6D6C1819" w:rsidR="00540B49" w:rsidRPr="00F65242" w:rsidRDefault="00273F1B"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lang w:val="en-US"/>
              </w:rPr>
              <w:t>80.94.11.34</w:t>
            </w:r>
          </w:p>
        </w:tc>
        <w:tc>
          <w:tcPr>
            <w:tcW w:w="3115" w:type="dxa"/>
            <w:tcBorders>
              <w:top w:val="single" w:sz="4" w:space="0" w:color="auto"/>
              <w:left w:val="single" w:sz="4" w:space="0" w:color="auto"/>
              <w:bottom w:val="single" w:sz="4" w:space="0" w:color="auto"/>
              <w:right w:val="single" w:sz="4" w:space="0" w:color="auto"/>
            </w:tcBorders>
            <w:hideMark/>
          </w:tcPr>
          <w:p w14:paraId="10463816" w14:textId="77777777" w:rsidR="00540B49" w:rsidRPr="00F65242" w:rsidRDefault="00540B49" w:rsidP="007D5859">
            <w:pPr>
              <w:jc w:val="both"/>
              <w:rPr>
                <w:rFonts w:ascii="Times New Roman" w:hAnsi="Times New Roman" w:cs="Times New Roman"/>
                <w:sz w:val="28"/>
                <w:szCs w:val="28"/>
                <w:highlight w:val="red"/>
                <w:lang w:val="en-US"/>
              </w:rPr>
            </w:pPr>
            <w:r w:rsidRPr="00F65242">
              <w:rPr>
                <w:rFonts w:ascii="Times New Roman" w:hAnsi="Times New Roman" w:cs="Times New Roman"/>
                <w:sz w:val="28"/>
                <w:szCs w:val="28"/>
                <w:highlight w:val="red"/>
              </w:rPr>
              <w:t>255.255.255.240</w:t>
            </w:r>
          </w:p>
        </w:tc>
      </w:tr>
      <w:tr w:rsidR="00540B49" w:rsidRPr="00352125" w14:paraId="0A8FFCAF"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367ED335"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3A79625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fc00::4</w:t>
            </w:r>
          </w:p>
        </w:tc>
        <w:tc>
          <w:tcPr>
            <w:tcW w:w="3115" w:type="dxa"/>
            <w:tcBorders>
              <w:top w:val="single" w:sz="4" w:space="0" w:color="auto"/>
              <w:left w:val="single" w:sz="4" w:space="0" w:color="auto"/>
              <w:bottom w:val="single" w:sz="4" w:space="0" w:color="auto"/>
              <w:right w:val="single" w:sz="4" w:space="0" w:color="auto"/>
            </w:tcBorders>
            <w:hideMark/>
          </w:tcPr>
          <w:p w14:paraId="5DBF2F8C"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DD50C26"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50DD6B7D" w14:textId="668C5421"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User-PC1</w:t>
            </w:r>
          </w:p>
        </w:tc>
        <w:tc>
          <w:tcPr>
            <w:tcW w:w="3115" w:type="dxa"/>
            <w:tcBorders>
              <w:top w:val="single" w:sz="4" w:space="0" w:color="auto"/>
              <w:left w:val="single" w:sz="4" w:space="0" w:color="auto"/>
              <w:bottom w:val="single" w:sz="4" w:space="0" w:color="auto"/>
              <w:right w:val="single" w:sz="4" w:space="0" w:color="auto"/>
            </w:tcBorders>
            <w:hideMark/>
          </w:tcPr>
          <w:p w14:paraId="597170CD" w14:textId="08C66E1B"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201.68.7.4</w:t>
            </w:r>
          </w:p>
        </w:tc>
        <w:tc>
          <w:tcPr>
            <w:tcW w:w="3115" w:type="dxa"/>
            <w:tcBorders>
              <w:top w:val="single" w:sz="4" w:space="0" w:color="auto"/>
              <w:left w:val="single" w:sz="4" w:space="0" w:color="auto"/>
              <w:bottom w:val="single" w:sz="4" w:space="0" w:color="auto"/>
              <w:right w:val="single" w:sz="4" w:space="0" w:color="auto"/>
            </w:tcBorders>
            <w:hideMark/>
          </w:tcPr>
          <w:p w14:paraId="700152DE"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4F76755B"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71401798"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2D623EB"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fc00::5</w:t>
            </w:r>
          </w:p>
        </w:tc>
        <w:tc>
          <w:tcPr>
            <w:tcW w:w="3115" w:type="dxa"/>
            <w:tcBorders>
              <w:top w:val="single" w:sz="4" w:space="0" w:color="auto"/>
              <w:left w:val="single" w:sz="4" w:space="0" w:color="auto"/>
              <w:bottom w:val="single" w:sz="4" w:space="0" w:color="auto"/>
              <w:right w:val="single" w:sz="4" w:space="0" w:color="auto"/>
            </w:tcBorders>
            <w:hideMark/>
          </w:tcPr>
          <w:p w14:paraId="2C2CD865"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06D56ACB"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0E80F5A9" w14:textId="4C7F861B"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User-PC2</w:t>
            </w:r>
          </w:p>
        </w:tc>
        <w:tc>
          <w:tcPr>
            <w:tcW w:w="3115" w:type="dxa"/>
            <w:tcBorders>
              <w:top w:val="single" w:sz="4" w:space="0" w:color="auto"/>
              <w:left w:val="single" w:sz="4" w:space="0" w:color="auto"/>
              <w:bottom w:val="single" w:sz="4" w:space="0" w:color="auto"/>
              <w:right w:val="single" w:sz="4" w:space="0" w:color="auto"/>
            </w:tcBorders>
            <w:hideMark/>
          </w:tcPr>
          <w:p w14:paraId="045D0075" w14:textId="13202C49"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201.68.7.5</w:t>
            </w:r>
          </w:p>
        </w:tc>
        <w:tc>
          <w:tcPr>
            <w:tcW w:w="3115" w:type="dxa"/>
            <w:tcBorders>
              <w:top w:val="single" w:sz="4" w:space="0" w:color="auto"/>
              <w:left w:val="single" w:sz="4" w:space="0" w:color="auto"/>
              <w:bottom w:val="single" w:sz="4" w:space="0" w:color="auto"/>
              <w:right w:val="single" w:sz="4" w:space="0" w:color="auto"/>
            </w:tcBorders>
            <w:hideMark/>
          </w:tcPr>
          <w:p w14:paraId="7EE7347C"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67BB4E23"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446E9708"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61A4EAF7"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fc00::6</w:t>
            </w:r>
          </w:p>
        </w:tc>
        <w:tc>
          <w:tcPr>
            <w:tcW w:w="3115" w:type="dxa"/>
            <w:tcBorders>
              <w:top w:val="single" w:sz="4" w:space="0" w:color="auto"/>
              <w:left w:val="single" w:sz="4" w:space="0" w:color="auto"/>
              <w:bottom w:val="single" w:sz="4" w:space="0" w:color="auto"/>
              <w:right w:val="single" w:sz="4" w:space="0" w:color="auto"/>
            </w:tcBorders>
            <w:hideMark/>
          </w:tcPr>
          <w:p w14:paraId="0ED6F680"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77F02089"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17B1730D" w14:textId="4207EBA6" w:rsidR="00540B49" w:rsidRPr="00352125" w:rsidRDefault="00D03B63"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User-PC3</w:t>
            </w:r>
          </w:p>
        </w:tc>
        <w:tc>
          <w:tcPr>
            <w:tcW w:w="3115" w:type="dxa"/>
            <w:tcBorders>
              <w:top w:val="single" w:sz="4" w:space="0" w:color="auto"/>
              <w:left w:val="single" w:sz="4" w:space="0" w:color="auto"/>
              <w:bottom w:val="single" w:sz="4" w:space="0" w:color="auto"/>
              <w:right w:val="single" w:sz="4" w:space="0" w:color="auto"/>
            </w:tcBorders>
            <w:hideMark/>
          </w:tcPr>
          <w:p w14:paraId="0D978780" w14:textId="12260E83"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201.68.7.6</w:t>
            </w:r>
          </w:p>
        </w:tc>
        <w:tc>
          <w:tcPr>
            <w:tcW w:w="3115" w:type="dxa"/>
            <w:tcBorders>
              <w:top w:val="single" w:sz="4" w:space="0" w:color="auto"/>
              <w:left w:val="single" w:sz="4" w:space="0" w:color="auto"/>
              <w:bottom w:val="single" w:sz="4" w:space="0" w:color="auto"/>
              <w:right w:val="single" w:sz="4" w:space="0" w:color="auto"/>
            </w:tcBorders>
            <w:hideMark/>
          </w:tcPr>
          <w:p w14:paraId="093601CF"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540B49" w:rsidRPr="00352125" w14:paraId="178F0255"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521D2CC4"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44B44ED"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color w:val="222222"/>
                <w:sz w:val="28"/>
                <w:szCs w:val="28"/>
                <w:shd w:val="clear" w:color="auto" w:fill="FFFFFF"/>
              </w:rPr>
              <w:t>fc00::7</w:t>
            </w:r>
          </w:p>
        </w:tc>
        <w:tc>
          <w:tcPr>
            <w:tcW w:w="3115" w:type="dxa"/>
            <w:tcBorders>
              <w:top w:val="single" w:sz="4" w:space="0" w:color="auto"/>
              <w:left w:val="single" w:sz="4" w:space="0" w:color="auto"/>
              <w:bottom w:val="single" w:sz="4" w:space="0" w:color="auto"/>
              <w:right w:val="single" w:sz="4" w:space="0" w:color="auto"/>
            </w:tcBorders>
            <w:hideMark/>
          </w:tcPr>
          <w:p w14:paraId="16A01D41"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5B8982A3" w14:textId="77777777" w:rsidTr="00054698">
        <w:trPr>
          <w:trHeight w:val="132"/>
        </w:trPr>
        <w:tc>
          <w:tcPr>
            <w:tcW w:w="0" w:type="auto"/>
            <w:vMerge w:val="restart"/>
            <w:tcBorders>
              <w:top w:val="single" w:sz="4" w:space="0" w:color="auto"/>
              <w:left w:val="single" w:sz="4" w:space="0" w:color="auto"/>
              <w:right w:val="single" w:sz="4" w:space="0" w:color="auto"/>
            </w:tcBorders>
            <w:vAlign w:val="center"/>
          </w:tcPr>
          <w:p w14:paraId="5CADD8D5" w14:textId="1A20AE7C"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User-PC4</w:t>
            </w:r>
          </w:p>
        </w:tc>
        <w:tc>
          <w:tcPr>
            <w:tcW w:w="3115" w:type="dxa"/>
            <w:tcBorders>
              <w:top w:val="single" w:sz="4" w:space="0" w:color="auto"/>
              <w:left w:val="single" w:sz="4" w:space="0" w:color="auto"/>
              <w:bottom w:val="single" w:sz="4" w:space="0" w:color="auto"/>
              <w:right w:val="single" w:sz="4" w:space="0" w:color="auto"/>
            </w:tcBorders>
          </w:tcPr>
          <w:p w14:paraId="14643E0C" w14:textId="35B2F24C"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201.68.7.7</w:t>
            </w:r>
          </w:p>
        </w:tc>
        <w:tc>
          <w:tcPr>
            <w:tcW w:w="3115" w:type="dxa"/>
            <w:tcBorders>
              <w:top w:val="single" w:sz="4" w:space="0" w:color="auto"/>
              <w:left w:val="single" w:sz="4" w:space="0" w:color="auto"/>
              <w:right w:val="single" w:sz="4" w:space="0" w:color="auto"/>
            </w:tcBorders>
          </w:tcPr>
          <w:p w14:paraId="64ACFD97" w14:textId="67FB8366"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1DED96A3"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5BCE38EA"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16A5309" w14:textId="381C09C2"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fc00::8</w:t>
            </w:r>
          </w:p>
        </w:tc>
        <w:tc>
          <w:tcPr>
            <w:tcW w:w="3115" w:type="dxa"/>
            <w:tcBorders>
              <w:left w:val="single" w:sz="4" w:space="0" w:color="auto"/>
              <w:bottom w:val="single" w:sz="4" w:space="0" w:color="auto"/>
              <w:right w:val="single" w:sz="4" w:space="0" w:color="auto"/>
            </w:tcBorders>
          </w:tcPr>
          <w:p w14:paraId="37003492" w14:textId="4F9A8BB9"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5C813544" w14:textId="77777777" w:rsidTr="00054698">
        <w:trPr>
          <w:trHeight w:val="132"/>
        </w:trPr>
        <w:tc>
          <w:tcPr>
            <w:tcW w:w="0" w:type="auto"/>
            <w:vMerge w:val="restart"/>
            <w:tcBorders>
              <w:left w:val="single" w:sz="4" w:space="0" w:color="auto"/>
              <w:right w:val="single" w:sz="4" w:space="0" w:color="auto"/>
            </w:tcBorders>
            <w:vAlign w:val="center"/>
          </w:tcPr>
          <w:p w14:paraId="2BC7A308" w14:textId="06755BE5"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User-PC5</w:t>
            </w:r>
          </w:p>
        </w:tc>
        <w:tc>
          <w:tcPr>
            <w:tcW w:w="3115" w:type="dxa"/>
            <w:tcBorders>
              <w:top w:val="single" w:sz="4" w:space="0" w:color="auto"/>
              <w:left w:val="single" w:sz="4" w:space="0" w:color="auto"/>
              <w:bottom w:val="single" w:sz="4" w:space="0" w:color="auto"/>
              <w:right w:val="single" w:sz="4" w:space="0" w:color="auto"/>
            </w:tcBorders>
          </w:tcPr>
          <w:p w14:paraId="24C63044" w14:textId="670CE06C"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201.68.7.8</w:t>
            </w:r>
          </w:p>
        </w:tc>
        <w:tc>
          <w:tcPr>
            <w:tcW w:w="3115" w:type="dxa"/>
            <w:tcBorders>
              <w:left w:val="single" w:sz="4" w:space="0" w:color="auto"/>
              <w:right w:val="single" w:sz="4" w:space="0" w:color="auto"/>
            </w:tcBorders>
          </w:tcPr>
          <w:p w14:paraId="623669AE" w14:textId="36ECC92E"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02F3623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314ABB31"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1AFC25BD" w14:textId="2653BA09"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fc00::9</w:t>
            </w:r>
          </w:p>
        </w:tc>
        <w:tc>
          <w:tcPr>
            <w:tcW w:w="3115" w:type="dxa"/>
            <w:tcBorders>
              <w:left w:val="single" w:sz="4" w:space="0" w:color="auto"/>
              <w:bottom w:val="single" w:sz="4" w:space="0" w:color="auto"/>
              <w:right w:val="single" w:sz="4" w:space="0" w:color="auto"/>
            </w:tcBorders>
          </w:tcPr>
          <w:p w14:paraId="56407C74" w14:textId="789DB16B"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D03B63" w:rsidRPr="00352125" w14:paraId="35F8C5BD" w14:textId="77777777" w:rsidTr="00054698">
        <w:trPr>
          <w:trHeight w:val="132"/>
        </w:trPr>
        <w:tc>
          <w:tcPr>
            <w:tcW w:w="0" w:type="auto"/>
            <w:vMerge w:val="restart"/>
            <w:tcBorders>
              <w:left w:val="single" w:sz="4" w:space="0" w:color="auto"/>
              <w:right w:val="single" w:sz="4" w:space="0" w:color="auto"/>
            </w:tcBorders>
            <w:vAlign w:val="center"/>
          </w:tcPr>
          <w:p w14:paraId="3F62ADE4" w14:textId="31B46B6F" w:rsidR="00D03B63" w:rsidRPr="00352125" w:rsidRDefault="00D03B63" w:rsidP="007D5859">
            <w:pPr>
              <w:rPr>
                <w:rFonts w:ascii="Times New Roman" w:hAnsi="Times New Roman" w:cs="Times New Roman"/>
                <w:sz w:val="28"/>
                <w:szCs w:val="28"/>
                <w:lang w:val="en-US"/>
              </w:rPr>
            </w:pPr>
            <w:r w:rsidRPr="00352125">
              <w:rPr>
                <w:rFonts w:ascii="Times New Roman" w:hAnsi="Times New Roman" w:cs="Times New Roman"/>
                <w:sz w:val="28"/>
                <w:szCs w:val="28"/>
                <w:lang w:val="en-US"/>
              </w:rPr>
              <w:t>User-PC6</w:t>
            </w:r>
          </w:p>
        </w:tc>
        <w:tc>
          <w:tcPr>
            <w:tcW w:w="3115" w:type="dxa"/>
            <w:tcBorders>
              <w:top w:val="single" w:sz="4" w:space="0" w:color="auto"/>
              <w:left w:val="single" w:sz="4" w:space="0" w:color="auto"/>
              <w:bottom w:val="single" w:sz="4" w:space="0" w:color="auto"/>
              <w:right w:val="single" w:sz="4" w:space="0" w:color="auto"/>
            </w:tcBorders>
          </w:tcPr>
          <w:p w14:paraId="47B5CCCF" w14:textId="3FEA8F15" w:rsidR="00D03B63"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sz w:val="28"/>
                <w:szCs w:val="28"/>
                <w:lang w:val="en-US"/>
              </w:rPr>
              <w:t>201.68.7.9</w:t>
            </w:r>
          </w:p>
        </w:tc>
        <w:tc>
          <w:tcPr>
            <w:tcW w:w="3115" w:type="dxa"/>
            <w:tcBorders>
              <w:left w:val="single" w:sz="4" w:space="0" w:color="auto"/>
              <w:right w:val="single" w:sz="4" w:space="0" w:color="auto"/>
            </w:tcBorders>
          </w:tcPr>
          <w:p w14:paraId="247EF7E5" w14:textId="34EEBD7B" w:rsidR="00D03B63" w:rsidRPr="00352125" w:rsidRDefault="00273F1B"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rPr>
              <w:t>255.255.255.240</w:t>
            </w:r>
          </w:p>
        </w:tc>
      </w:tr>
      <w:tr w:rsidR="0025489D" w:rsidRPr="00352125" w14:paraId="70F9FD55" w14:textId="77777777" w:rsidTr="00054698">
        <w:trPr>
          <w:trHeight w:val="131"/>
        </w:trPr>
        <w:tc>
          <w:tcPr>
            <w:tcW w:w="0" w:type="auto"/>
            <w:vMerge/>
            <w:tcBorders>
              <w:left w:val="single" w:sz="4" w:space="0" w:color="auto"/>
              <w:bottom w:val="single" w:sz="4" w:space="0" w:color="auto"/>
              <w:right w:val="single" w:sz="4" w:space="0" w:color="auto"/>
            </w:tcBorders>
            <w:vAlign w:val="center"/>
          </w:tcPr>
          <w:p w14:paraId="7B7FDB80" w14:textId="77777777" w:rsidR="0025489D" w:rsidRPr="00352125" w:rsidRDefault="0025489D"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tcPr>
          <w:p w14:paraId="7314BC33" w14:textId="626B89A4" w:rsidR="0025489D" w:rsidRPr="00352125" w:rsidRDefault="0025489D" w:rsidP="007D5859">
            <w:pPr>
              <w:jc w:val="both"/>
              <w:rPr>
                <w:rFonts w:ascii="Times New Roman" w:hAnsi="Times New Roman" w:cs="Times New Roman"/>
                <w:color w:val="222222"/>
                <w:sz w:val="28"/>
                <w:szCs w:val="28"/>
                <w:shd w:val="clear" w:color="auto" w:fill="FFFFFF"/>
              </w:rPr>
            </w:pPr>
            <w:r w:rsidRPr="00352125">
              <w:rPr>
                <w:rFonts w:ascii="Times New Roman" w:hAnsi="Times New Roman" w:cs="Times New Roman"/>
                <w:color w:val="222222"/>
                <w:sz w:val="28"/>
                <w:szCs w:val="28"/>
                <w:shd w:val="clear" w:color="auto" w:fill="FFFFFF"/>
              </w:rPr>
              <w:t>fc00::10</w:t>
            </w:r>
          </w:p>
        </w:tc>
        <w:tc>
          <w:tcPr>
            <w:tcW w:w="3115" w:type="dxa"/>
            <w:tcBorders>
              <w:left w:val="single" w:sz="4" w:space="0" w:color="auto"/>
              <w:bottom w:val="single" w:sz="4" w:space="0" w:color="auto"/>
              <w:right w:val="single" w:sz="4" w:space="0" w:color="auto"/>
            </w:tcBorders>
          </w:tcPr>
          <w:p w14:paraId="7D84F6B8" w14:textId="45AA2F79" w:rsidR="0025489D"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r w:rsidR="00540B49" w:rsidRPr="00352125" w14:paraId="322A4711" w14:textId="77777777" w:rsidTr="00540B49">
        <w:tc>
          <w:tcPr>
            <w:tcW w:w="3114" w:type="dxa"/>
            <w:vMerge w:val="restart"/>
            <w:tcBorders>
              <w:top w:val="single" w:sz="4" w:space="0" w:color="auto"/>
              <w:left w:val="single" w:sz="4" w:space="0" w:color="auto"/>
              <w:bottom w:val="single" w:sz="4" w:space="0" w:color="auto"/>
              <w:right w:val="single" w:sz="4" w:space="0" w:color="auto"/>
            </w:tcBorders>
            <w:hideMark/>
          </w:tcPr>
          <w:p w14:paraId="645947CD"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Admin-PC</w:t>
            </w:r>
          </w:p>
        </w:tc>
        <w:tc>
          <w:tcPr>
            <w:tcW w:w="3115" w:type="dxa"/>
            <w:tcBorders>
              <w:top w:val="single" w:sz="4" w:space="0" w:color="auto"/>
              <w:left w:val="single" w:sz="4" w:space="0" w:color="auto"/>
              <w:bottom w:val="single" w:sz="4" w:space="0" w:color="auto"/>
              <w:right w:val="single" w:sz="4" w:space="0" w:color="auto"/>
            </w:tcBorders>
            <w:hideMark/>
          </w:tcPr>
          <w:p w14:paraId="502463E8" w14:textId="52B01EBD"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201.68.7</w:t>
            </w:r>
            <w:r w:rsidR="00F406E0" w:rsidRPr="00352125">
              <w:rPr>
                <w:rFonts w:ascii="Times New Roman" w:hAnsi="Times New Roman" w:cs="Times New Roman"/>
                <w:sz w:val="28"/>
                <w:szCs w:val="28"/>
                <w:lang w:val="en-US"/>
              </w:rPr>
              <w:t>.53</w:t>
            </w:r>
          </w:p>
        </w:tc>
        <w:tc>
          <w:tcPr>
            <w:tcW w:w="3115" w:type="dxa"/>
            <w:tcBorders>
              <w:top w:val="single" w:sz="4" w:space="0" w:color="auto"/>
              <w:left w:val="single" w:sz="4" w:space="0" w:color="auto"/>
              <w:bottom w:val="single" w:sz="4" w:space="0" w:color="auto"/>
              <w:right w:val="single" w:sz="4" w:space="0" w:color="auto"/>
            </w:tcBorders>
            <w:hideMark/>
          </w:tcPr>
          <w:p w14:paraId="1F198C5B" w14:textId="77777777" w:rsidR="00540B49" w:rsidRPr="00352125" w:rsidRDefault="00540B49" w:rsidP="007D5859">
            <w:pPr>
              <w:jc w:val="both"/>
              <w:rPr>
                <w:rFonts w:ascii="Times New Roman" w:hAnsi="Times New Roman" w:cs="Times New Roman"/>
                <w:sz w:val="28"/>
                <w:szCs w:val="28"/>
                <w:lang w:val="en-US"/>
              </w:rPr>
            </w:pPr>
            <w:r w:rsidRPr="00352125">
              <w:rPr>
                <w:rFonts w:ascii="Times New Roman" w:hAnsi="Times New Roman" w:cs="Times New Roman"/>
                <w:sz w:val="28"/>
                <w:szCs w:val="28"/>
                <w:lang w:val="en-US"/>
              </w:rPr>
              <w:t>255.255.255.248</w:t>
            </w:r>
          </w:p>
        </w:tc>
      </w:tr>
      <w:tr w:rsidR="00540B49" w:rsidRPr="00540B49" w14:paraId="14E332A7" w14:textId="77777777" w:rsidTr="00540B49">
        <w:tc>
          <w:tcPr>
            <w:tcW w:w="0" w:type="auto"/>
            <w:vMerge/>
            <w:tcBorders>
              <w:top w:val="single" w:sz="4" w:space="0" w:color="auto"/>
              <w:left w:val="single" w:sz="4" w:space="0" w:color="auto"/>
              <w:bottom w:val="single" w:sz="4" w:space="0" w:color="auto"/>
              <w:right w:val="single" w:sz="4" w:space="0" w:color="auto"/>
            </w:tcBorders>
            <w:vAlign w:val="center"/>
            <w:hideMark/>
          </w:tcPr>
          <w:p w14:paraId="1AF52002" w14:textId="77777777" w:rsidR="00540B49" w:rsidRPr="00352125" w:rsidRDefault="00540B49" w:rsidP="007D5859">
            <w:pPr>
              <w:rPr>
                <w:rFonts w:ascii="Times New Roman" w:hAnsi="Times New Roman" w:cs="Times New Roman"/>
                <w:sz w:val="28"/>
                <w:szCs w:val="28"/>
                <w:lang w:val="en-US"/>
              </w:rPr>
            </w:pPr>
          </w:p>
        </w:tc>
        <w:tc>
          <w:tcPr>
            <w:tcW w:w="3115" w:type="dxa"/>
            <w:tcBorders>
              <w:top w:val="single" w:sz="4" w:space="0" w:color="auto"/>
              <w:left w:val="single" w:sz="4" w:space="0" w:color="auto"/>
              <w:bottom w:val="single" w:sz="4" w:space="0" w:color="auto"/>
              <w:right w:val="single" w:sz="4" w:space="0" w:color="auto"/>
            </w:tcBorders>
            <w:hideMark/>
          </w:tcPr>
          <w:p w14:paraId="48D9B57B" w14:textId="1A9A0F11" w:rsidR="00540B49" w:rsidRPr="00352125" w:rsidRDefault="0025489D" w:rsidP="007D5859">
            <w:pPr>
              <w:jc w:val="both"/>
              <w:rPr>
                <w:rFonts w:ascii="Times New Roman" w:hAnsi="Times New Roman" w:cs="Times New Roman"/>
                <w:sz w:val="28"/>
                <w:szCs w:val="28"/>
                <w:lang w:val="en-US"/>
              </w:rPr>
            </w:pPr>
            <w:r w:rsidRPr="00352125">
              <w:rPr>
                <w:rFonts w:ascii="Times New Roman" w:hAnsi="Times New Roman" w:cs="Times New Roman"/>
                <w:color w:val="222222"/>
                <w:sz w:val="28"/>
                <w:szCs w:val="28"/>
                <w:shd w:val="clear" w:color="auto" w:fill="FFFFFF"/>
              </w:rPr>
              <w:t>fc00::11</w:t>
            </w:r>
          </w:p>
        </w:tc>
        <w:tc>
          <w:tcPr>
            <w:tcW w:w="3115" w:type="dxa"/>
            <w:tcBorders>
              <w:top w:val="single" w:sz="4" w:space="0" w:color="auto"/>
              <w:left w:val="single" w:sz="4" w:space="0" w:color="auto"/>
              <w:bottom w:val="single" w:sz="4" w:space="0" w:color="auto"/>
              <w:right w:val="single" w:sz="4" w:space="0" w:color="auto"/>
            </w:tcBorders>
            <w:hideMark/>
          </w:tcPr>
          <w:p w14:paraId="631417D5" w14:textId="77777777" w:rsidR="00540B49" w:rsidRPr="00352125" w:rsidRDefault="00540B49" w:rsidP="007D5859">
            <w:pPr>
              <w:jc w:val="both"/>
              <w:rPr>
                <w:rFonts w:ascii="Times New Roman" w:hAnsi="Times New Roman" w:cs="Times New Roman"/>
                <w:sz w:val="28"/>
                <w:szCs w:val="28"/>
              </w:rPr>
            </w:pPr>
            <w:r w:rsidRPr="00352125">
              <w:rPr>
                <w:rFonts w:ascii="Times New Roman" w:hAnsi="Times New Roman" w:cs="Times New Roman"/>
                <w:sz w:val="28"/>
                <w:szCs w:val="28"/>
                <w:lang w:val="en-US"/>
              </w:rPr>
              <w:t>/</w:t>
            </w:r>
            <w:r w:rsidRPr="00352125">
              <w:rPr>
                <w:rFonts w:ascii="Times New Roman" w:hAnsi="Times New Roman" w:cs="Times New Roman"/>
                <w:sz w:val="28"/>
                <w:szCs w:val="28"/>
              </w:rPr>
              <w:t>64</w:t>
            </w:r>
          </w:p>
        </w:tc>
      </w:tr>
    </w:tbl>
    <w:p w14:paraId="6B1AF633" w14:textId="77777777" w:rsidR="00540B49" w:rsidRPr="00540B49" w:rsidRDefault="00540B49" w:rsidP="007D5859">
      <w:pPr>
        <w:spacing w:after="0"/>
        <w:jc w:val="both"/>
        <w:rPr>
          <w:rFonts w:ascii="Times New Roman" w:hAnsi="Times New Roman" w:cs="Times New Roman"/>
          <w:sz w:val="28"/>
          <w:szCs w:val="28"/>
          <w:highlight w:val="yellow"/>
        </w:rPr>
      </w:pPr>
    </w:p>
    <w:p w14:paraId="0463F1F3"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Настройка адресов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4 и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6 на ПК с </w:t>
      </w:r>
      <w:r w:rsidRPr="00305C58">
        <w:rPr>
          <w:rFonts w:ascii="Times New Roman" w:hAnsi="Times New Roman" w:cs="Times New Roman"/>
          <w:sz w:val="28"/>
          <w:szCs w:val="28"/>
          <w:lang w:val="en-US"/>
        </w:rPr>
        <w:t>Windows</w:t>
      </w:r>
      <w:r w:rsidRPr="00305C58">
        <w:rPr>
          <w:rFonts w:ascii="Times New Roman" w:hAnsi="Times New Roman" w:cs="Times New Roman"/>
          <w:sz w:val="28"/>
          <w:szCs w:val="28"/>
        </w:rPr>
        <w:t xml:space="preserve"> производиться по следующему алгоритму:</w:t>
      </w:r>
    </w:p>
    <w:p w14:paraId="0945AEA7"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1. Заходим в свойства </w:t>
      </w:r>
      <w:r w:rsidRPr="00305C58">
        <w:rPr>
          <w:rFonts w:ascii="Times New Roman" w:hAnsi="Times New Roman" w:cs="Times New Roman"/>
          <w:sz w:val="28"/>
          <w:szCs w:val="28"/>
          <w:lang w:val="en-US"/>
        </w:rPr>
        <w:t>Ethernet</w:t>
      </w:r>
      <w:r w:rsidRPr="00305C58">
        <w:rPr>
          <w:rFonts w:ascii="Times New Roman" w:hAnsi="Times New Roman" w:cs="Times New Roman"/>
          <w:sz w:val="28"/>
          <w:szCs w:val="28"/>
        </w:rPr>
        <w:t>.</w:t>
      </w:r>
    </w:p>
    <w:p w14:paraId="5149F90F"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2. Выбираем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версии 4 (</w:t>
      </w:r>
      <w:r w:rsidRPr="00305C58">
        <w:rPr>
          <w:rFonts w:ascii="Times New Roman" w:hAnsi="Times New Roman" w:cs="Times New Roman"/>
          <w:sz w:val="28"/>
          <w:szCs w:val="28"/>
          <w:lang w:val="en-US"/>
        </w:rPr>
        <w:t>TCP</w:t>
      </w:r>
      <w:r w:rsidRPr="00305C58">
        <w:rPr>
          <w:rFonts w:ascii="Times New Roman" w:hAnsi="Times New Roman" w:cs="Times New Roman"/>
          <w:sz w:val="28"/>
          <w:szCs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нажимаем кнопку </w:t>
      </w:r>
      <w:r w:rsidRPr="00305C58">
        <w:rPr>
          <w:rFonts w:ascii="Times New Roman" w:hAnsi="Times New Roman"/>
          <w:color w:val="000000" w:themeColor="text1"/>
          <w:sz w:val="28"/>
        </w:rPr>
        <w:t>«</w:t>
      </w:r>
      <w:r w:rsidRPr="00305C58">
        <w:rPr>
          <w:rFonts w:ascii="Times New Roman" w:hAnsi="Times New Roman" w:cs="Times New Roman"/>
          <w:sz w:val="28"/>
          <w:szCs w:val="28"/>
        </w:rPr>
        <w:t>Свойства</w:t>
      </w:r>
      <w:r w:rsidRPr="00305C58">
        <w:rPr>
          <w:rFonts w:ascii="Times New Roman" w:hAnsi="Times New Roman"/>
          <w:color w:val="000000" w:themeColor="text1"/>
          <w:sz w:val="28"/>
        </w:rPr>
        <w:t>»</w:t>
      </w:r>
      <w:r w:rsidRPr="00305C58">
        <w:rPr>
          <w:rFonts w:ascii="Times New Roman" w:hAnsi="Times New Roman" w:cs="Times New Roman"/>
          <w:sz w:val="28"/>
          <w:szCs w:val="28"/>
        </w:rPr>
        <w:t xml:space="preserve">. Делаем поле </w:t>
      </w:r>
      <w:r w:rsidRPr="00305C58">
        <w:rPr>
          <w:rFonts w:ascii="Times New Roman" w:hAnsi="Times New Roman"/>
          <w:color w:val="000000" w:themeColor="text1"/>
          <w:sz w:val="28"/>
        </w:rPr>
        <w:t xml:space="preserve">«Использовать следующий </w:t>
      </w:r>
      <w:r w:rsidRPr="00305C58">
        <w:rPr>
          <w:rFonts w:ascii="Times New Roman" w:hAnsi="Times New Roman"/>
          <w:color w:val="000000" w:themeColor="text1"/>
          <w:sz w:val="28"/>
          <w:lang w:val="en-US"/>
        </w:rPr>
        <w:t>IP</w:t>
      </w:r>
      <w:r w:rsidRPr="00305C58">
        <w:rPr>
          <w:rFonts w:ascii="Times New Roman" w:hAnsi="Times New Roman"/>
          <w:color w:val="000000" w:themeColor="text1"/>
          <w:sz w:val="28"/>
        </w:rPr>
        <w:t>-адрес»</w:t>
      </w:r>
      <w:r w:rsidRPr="00305C58">
        <w:rPr>
          <w:rFonts w:ascii="Times New Roman" w:hAnsi="Times New Roman" w:cs="Times New Roman"/>
          <w:sz w:val="28"/>
          <w:szCs w:val="28"/>
        </w:rPr>
        <w:t xml:space="preserve">, заполняем поля </w:t>
      </w:r>
      <w:r w:rsidRPr="00305C58">
        <w:rPr>
          <w:rFonts w:ascii="Times New Roman" w:hAnsi="Times New Roman"/>
          <w:color w:val="000000" w:themeColor="text1"/>
          <w:sz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-адрес</w:t>
      </w:r>
      <w:r w:rsidRPr="00305C58">
        <w:rPr>
          <w:rFonts w:ascii="Times New Roman" w:hAnsi="Times New Roman"/>
          <w:color w:val="000000" w:themeColor="text1"/>
          <w:sz w:val="28"/>
        </w:rPr>
        <w:t>» и «</w:t>
      </w:r>
      <w:r w:rsidRPr="00305C58">
        <w:rPr>
          <w:rFonts w:ascii="Times New Roman" w:hAnsi="Times New Roman" w:cs="Times New Roman"/>
          <w:sz w:val="28"/>
          <w:szCs w:val="28"/>
        </w:rPr>
        <w:t>Маска подсети</w:t>
      </w:r>
      <w:r w:rsidRPr="00305C58">
        <w:rPr>
          <w:rFonts w:ascii="Times New Roman" w:hAnsi="Times New Roman"/>
          <w:color w:val="000000" w:themeColor="text1"/>
          <w:sz w:val="28"/>
        </w:rPr>
        <w:t>»</w:t>
      </w:r>
      <w:r w:rsidRPr="00305C58">
        <w:rPr>
          <w:rFonts w:ascii="Times New Roman" w:hAnsi="Times New Roman" w:cs="Times New Roman"/>
          <w:sz w:val="28"/>
          <w:szCs w:val="28"/>
        </w:rPr>
        <w:t xml:space="preserve"> соответствующими адресами из таблицы 3.5. </w:t>
      </w:r>
    </w:p>
    <w:p w14:paraId="1DE49DBA" w14:textId="77777777" w:rsidR="00540B49" w:rsidRPr="00305C58" w:rsidRDefault="00540B49" w:rsidP="007D5859">
      <w:pPr>
        <w:spacing w:after="0"/>
        <w:jc w:val="both"/>
        <w:rPr>
          <w:rFonts w:ascii="Times New Roman" w:hAnsi="Times New Roman" w:cs="Times New Roman"/>
          <w:sz w:val="28"/>
          <w:szCs w:val="28"/>
        </w:rPr>
      </w:pPr>
      <w:r w:rsidRPr="00305C58">
        <w:rPr>
          <w:rFonts w:ascii="Times New Roman" w:hAnsi="Times New Roman" w:cs="Times New Roman"/>
          <w:sz w:val="28"/>
          <w:szCs w:val="28"/>
        </w:rPr>
        <w:t xml:space="preserve">В поле </w:t>
      </w:r>
      <w:r w:rsidRPr="00305C58">
        <w:rPr>
          <w:rFonts w:ascii="Times New Roman" w:hAnsi="Times New Roman"/>
          <w:color w:val="000000" w:themeColor="text1"/>
          <w:sz w:val="28"/>
        </w:rPr>
        <w:t>«</w:t>
      </w:r>
      <w:r w:rsidRPr="00305C58">
        <w:rPr>
          <w:rFonts w:ascii="Times New Roman" w:hAnsi="Times New Roman" w:cs="Times New Roman"/>
          <w:sz w:val="28"/>
          <w:szCs w:val="28"/>
        </w:rPr>
        <w:t>Основной шлюз</w:t>
      </w:r>
      <w:r w:rsidRPr="00305C58">
        <w:rPr>
          <w:rFonts w:ascii="Times New Roman" w:hAnsi="Times New Roman"/>
          <w:color w:val="000000" w:themeColor="text1"/>
          <w:sz w:val="28"/>
        </w:rPr>
        <w:t xml:space="preserve">» вводим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4 адрес центрального маршрутизатора</w:t>
      </w:r>
      <w:r w:rsidRPr="00305C58">
        <w:rPr>
          <w:rFonts w:ascii="Times New Roman" w:hAnsi="Times New Roman" w:cs="Times New Roman"/>
          <w:sz w:val="28"/>
          <w:szCs w:val="28"/>
        </w:rPr>
        <w:t>. Окна настройки представлены на рисунке 3.1.</w:t>
      </w:r>
    </w:p>
    <w:p w14:paraId="6683A3E9" w14:textId="77777777" w:rsidR="00540B49" w:rsidRPr="00305C58" w:rsidRDefault="00540B49" w:rsidP="002E73D0">
      <w:pPr>
        <w:spacing w:after="0"/>
        <w:ind w:firstLine="708"/>
        <w:jc w:val="both"/>
        <w:rPr>
          <w:rFonts w:ascii="Times New Roman" w:hAnsi="Times New Roman" w:cs="Times New Roman"/>
          <w:sz w:val="28"/>
          <w:szCs w:val="28"/>
        </w:rPr>
      </w:pPr>
      <w:r w:rsidRPr="00305C58">
        <w:rPr>
          <w:rFonts w:ascii="Times New Roman" w:hAnsi="Times New Roman" w:cs="Times New Roman"/>
          <w:sz w:val="28"/>
          <w:szCs w:val="28"/>
        </w:rPr>
        <w:t xml:space="preserve">3. Настройка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6 аналогична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 xml:space="preserve">4, только нужно выбрать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версии 6 (</w:t>
      </w:r>
      <w:r w:rsidRPr="00305C58">
        <w:rPr>
          <w:rFonts w:ascii="Times New Roman" w:hAnsi="Times New Roman" w:cs="Times New Roman"/>
          <w:sz w:val="28"/>
          <w:szCs w:val="28"/>
          <w:lang w:val="en-US"/>
        </w:rPr>
        <w:t>TCP</w:t>
      </w:r>
      <w:r w:rsidRPr="00305C58">
        <w:rPr>
          <w:rFonts w:ascii="Times New Roman" w:hAnsi="Times New Roman" w:cs="Times New Roman"/>
          <w:sz w:val="28"/>
          <w:szCs w:val="28"/>
        </w:rPr>
        <w:t>/</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и в окне настройки ввести </w:t>
      </w:r>
      <w:proofErr w:type="spellStart"/>
      <w:r w:rsidRPr="00305C58">
        <w:rPr>
          <w:rFonts w:ascii="Times New Roman" w:hAnsi="Times New Roman" w:cs="Times New Roman"/>
          <w:sz w:val="28"/>
          <w:szCs w:val="28"/>
          <w:lang w:val="en-US"/>
        </w:rPr>
        <w:t>IPv</w:t>
      </w:r>
      <w:proofErr w:type="spellEnd"/>
      <w:r w:rsidRPr="00305C58">
        <w:rPr>
          <w:rFonts w:ascii="Times New Roman" w:hAnsi="Times New Roman" w:cs="Times New Roman"/>
          <w:sz w:val="28"/>
          <w:szCs w:val="28"/>
        </w:rPr>
        <w:t>6 адреса ПК и маршрутизатора. Окна настройки представлены на рисунке 3.2.</w:t>
      </w:r>
    </w:p>
    <w:p w14:paraId="63341C73" w14:textId="77777777" w:rsidR="00540B49" w:rsidRPr="00540B49" w:rsidRDefault="00540B49" w:rsidP="007D5859">
      <w:pPr>
        <w:spacing w:after="0"/>
        <w:jc w:val="both"/>
        <w:rPr>
          <w:rFonts w:ascii="Times New Roman" w:hAnsi="Times New Roman" w:cs="Times New Roman"/>
          <w:sz w:val="28"/>
          <w:szCs w:val="28"/>
          <w:highlight w:val="yellow"/>
        </w:rPr>
      </w:pPr>
    </w:p>
    <w:p w14:paraId="61345CD0" w14:textId="40948F71" w:rsidR="00540B49" w:rsidRPr="00540B49" w:rsidRDefault="00540B49" w:rsidP="007D5859">
      <w:pPr>
        <w:spacing w:after="0"/>
        <w:jc w:val="center"/>
        <w:rPr>
          <w:rFonts w:ascii="Times New Roman" w:hAnsi="Times New Roman" w:cs="Times New Roman"/>
          <w:sz w:val="28"/>
          <w:szCs w:val="28"/>
          <w:highlight w:val="yellow"/>
        </w:rPr>
      </w:pPr>
      <w:r w:rsidRPr="00540B49">
        <w:rPr>
          <w:rFonts w:ascii="Times New Roman" w:hAnsi="Times New Roman" w:cs="Times New Roman"/>
          <w:noProof/>
          <w:sz w:val="28"/>
          <w:szCs w:val="28"/>
          <w:highlight w:val="yellow"/>
          <w:lang w:eastAsia="ru-RU"/>
        </w:rPr>
        <w:lastRenderedPageBreak/>
        <w:drawing>
          <wp:inline distT="0" distB="0" distL="0" distR="0" wp14:anchorId="22E1849B" wp14:editId="606FEAEE">
            <wp:extent cx="5693410" cy="3482975"/>
            <wp:effectExtent l="0" t="0" r="254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3482975"/>
                    </a:xfrm>
                    <a:prstGeom prst="rect">
                      <a:avLst/>
                    </a:prstGeom>
                    <a:noFill/>
                    <a:ln>
                      <a:noFill/>
                    </a:ln>
                  </pic:spPr>
                </pic:pic>
              </a:graphicData>
            </a:graphic>
          </wp:inline>
        </w:drawing>
      </w:r>
    </w:p>
    <w:p w14:paraId="30D98D20" w14:textId="77777777" w:rsidR="00540B49" w:rsidRPr="00305C58" w:rsidRDefault="00540B49" w:rsidP="007D5859">
      <w:pPr>
        <w:spacing w:after="0"/>
        <w:jc w:val="center"/>
        <w:rPr>
          <w:rFonts w:ascii="Times New Roman" w:hAnsi="Times New Roman"/>
          <w:color w:val="000000" w:themeColor="text1"/>
          <w:sz w:val="28"/>
        </w:rPr>
      </w:pPr>
    </w:p>
    <w:p w14:paraId="2507DE3E" w14:textId="77777777" w:rsidR="00540B49" w:rsidRPr="00305C58" w:rsidRDefault="00540B49" w:rsidP="007D5859">
      <w:pPr>
        <w:spacing w:after="0"/>
        <w:jc w:val="center"/>
        <w:rPr>
          <w:rFonts w:ascii="Times New Roman" w:hAnsi="Times New Roman"/>
          <w:color w:val="000000" w:themeColor="text1"/>
          <w:sz w:val="28"/>
        </w:rPr>
      </w:pPr>
      <w:r w:rsidRPr="00305C58">
        <w:rPr>
          <w:rFonts w:ascii="Times New Roman" w:hAnsi="Times New Roman"/>
          <w:color w:val="000000" w:themeColor="text1"/>
          <w:sz w:val="28"/>
        </w:rPr>
        <w:t xml:space="preserve">Рисунок 3.1 – Настройка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4 на ПК</w:t>
      </w:r>
    </w:p>
    <w:p w14:paraId="39E5AD4A" w14:textId="77777777" w:rsidR="00540B49" w:rsidRPr="00540B49" w:rsidRDefault="00540B49" w:rsidP="007D5859">
      <w:pPr>
        <w:spacing w:after="0"/>
        <w:jc w:val="both"/>
        <w:rPr>
          <w:rFonts w:ascii="Times New Roman" w:hAnsi="Times New Roman" w:cs="Times New Roman"/>
          <w:sz w:val="28"/>
          <w:szCs w:val="28"/>
          <w:highlight w:val="yellow"/>
        </w:rPr>
      </w:pPr>
    </w:p>
    <w:p w14:paraId="3B35D5A3" w14:textId="2F840F7A" w:rsidR="00540B49" w:rsidRPr="00540B49" w:rsidRDefault="00540B49" w:rsidP="007D5859">
      <w:pPr>
        <w:spacing w:after="0"/>
        <w:jc w:val="center"/>
        <w:rPr>
          <w:rFonts w:ascii="Times New Roman" w:hAnsi="Times New Roman" w:cs="Times New Roman"/>
          <w:sz w:val="28"/>
          <w:szCs w:val="28"/>
          <w:highlight w:val="yellow"/>
        </w:rPr>
      </w:pPr>
      <w:r w:rsidRPr="00540B49">
        <w:rPr>
          <w:rFonts w:ascii="Times New Roman" w:hAnsi="Times New Roman" w:cs="Times New Roman"/>
          <w:noProof/>
          <w:sz w:val="28"/>
          <w:szCs w:val="28"/>
          <w:highlight w:val="yellow"/>
          <w:lang w:eastAsia="ru-RU"/>
        </w:rPr>
        <w:drawing>
          <wp:inline distT="0" distB="0" distL="0" distR="0" wp14:anchorId="40A8F99D" wp14:editId="787EB21E">
            <wp:extent cx="5764530" cy="2989580"/>
            <wp:effectExtent l="0" t="0" r="762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4530" cy="2989580"/>
                    </a:xfrm>
                    <a:prstGeom prst="rect">
                      <a:avLst/>
                    </a:prstGeom>
                    <a:noFill/>
                    <a:ln>
                      <a:noFill/>
                    </a:ln>
                  </pic:spPr>
                </pic:pic>
              </a:graphicData>
            </a:graphic>
          </wp:inline>
        </w:drawing>
      </w:r>
    </w:p>
    <w:p w14:paraId="1B519B52" w14:textId="77777777" w:rsidR="00540B49" w:rsidRPr="00540B49" w:rsidRDefault="00540B49" w:rsidP="007D5859">
      <w:pPr>
        <w:spacing w:after="0"/>
        <w:jc w:val="center"/>
        <w:rPr>
          <w:rFonts w:ascii="Times New Roman" w:hAnsi="Times New Roman"/>
          <w:color w:val="000000" w:themeColor="text1"/>
          <w:sz w:val="28"/>
          <w:highlight w:val="yellow"/>
        </w:rPr>
      </w:pPr>
    </w:p>
    <w:p w14:paraId="7FB38473" w14:textId="7F32729E" w:rsidR="00540B49" w:rsidRPr="00BE0A4E" w:rsidRDefault="00540B49" w:rsidP="00BE0A4E">
      <w:pPr>
        <w:spacing w:after="0"/>
        <w:jc w:val="center"/>
        <w:rPr>
          <w:rFonts w:ascii="Times New Roman" w:hAnsi="Times New Roman"/>
          <w:color w:val="000000" w:themeColor="text1"/>
          <w:sz w:val="28"/>
        </w:rPr>
      </w:pPr>
      <w:r w:rsidRPr="00305C58">
        <w:rPr>
          <w:rFonts w:ascii="Times New Roman" w:hAnsi="Times New Roman"/>
          <w:color w:val="000000" w:themeColor="text1"/>
          <w:sz w:val="28"/>
        </w:rPr>
        <w:t xml:space="preserve">Рисунок 3.2 – Настройка </w:t>
      </w:r>
      <w:proofErr w:type="spellStart"/>
      <w:r w:rsidRPr="00305C58">
        <w:rPr>
          <w:rFonts w:ascii="Times New Roman" w:hAnsi="Times New Roman"/>
          <w:color w:val="000000" w:themeColor="text1"/>
          <w:sz w:val="28"/>
          <w:lang w:val="en-US"/>
        </w:rPr>
        <w:t>IPv</w:t>
      </w:r>
      <w:proofErr w:type="spellEnd"/>
      <w:r w:rsidRPr="00305C58">
        <w:rPr>
          <w:rFonts w:ascii="Times New Roman" w:hAnsi="Times New Roman"/>
          <w:color w:val="000000" w:themeColor="text1"/>
          <w:sz w:val="28"/>
        </w:rPr>
        <w:t>6 на ПК</w:t>
      </w:r>
    </w:p>
    <w:p w14:paraId="5D602AA4" w14:textId="77777777" w:rsidR="00AF07AA" w:rsidRPr="00540B49" w:rsidRDefault="00AF07AA" w:rsidP="007D5859">
      <w:pPr>
        <w:spacing w:after="0"/>
        <w:rPr>
          <w:rFonts w:ascii="Times New Roman" w:hAnsi="Times New Roman"/>
          <w:color w:val="000000" w:themeColor="text1"/>
          <w:sz w:val="28"/>
          <w:highlight w:val="yellow"/>
        </w:rPr>
      </w:pPr>
    </w:p>
    <w:p w14:paraId="24ED3168" w14:textId="144036D1" w:rsidR="00540B49" w:rsidRPr="00305C58" w:rsidRDefault="003377D9" w:rsidP="007D5859">
      <w:pPr>
        <w:pStyle w:val="2"/>
        <w:jc w:val="both"/>
        <w:rPr>
          <w:rFonts w:ascii="Times New Roman" w:hAnsi="Times New Roman"/>
          <w:b/>
          <w:bCs/>
          <w:color w:val="000000" w:themeColor="text1"/>
          <w:sz w:val="28"/>
        </w:rPr>
      </w:pPr>
      <w:r w:rsidRPr="00305C58">
        <w:rPr>
          <w:rFonts w:ascii="Times New Roman" w:hAnsi="Times New Roman"/>
          <w:b/>
          <w:bCs/>
          <w:color w:val="000000" w:themeColor="text1"/>
          <w:sz w:val="28"/>
        </w:rPr>
        <w:t xml:space="preserve">3.13 </w:t>
      </w:r>
      <w:r w:rsidR="00540B49" w:rsidRPr="00305C58">
        <w:rPr>
          <w:rFonts w:ascii="Times New Roman" w:hAnsi="Times New Roman"/>
          <w:b/>
          <w:bCs/>
          <w:color w:val="000000" w:themeColor="text1"/>
          <w:sz w:val="28"/>
        </w:rPr>
        <w:t>Настройка принтера</w:t>
      </w:r>
    </w:p>
    <w:p w14:paraId="332D0100" w14:textId="77777777" w:rsidR="005547B5" w:rsidRPr="00305C58" w:rsidRDefault="005547B5" w:rsidP="007D5859">
      <w:pPr>
        <w:spacing w:after="0"/>
        <w:ind w:left="708"/>
        <w:jc w:val="both"/>
        <w:rPr>
          <w:rFonts w:ascii="Times New Roman" w:hAnsi="Times New Roman" w:cs="Times New Roman"/>
          <w:sz w:val="28"/>
          <w:szCs w:val="28"/>
        </w:rPr>
      </w:pPr>
    </w:p>
    <w:p w14:paraId="59DC165F" w14:textId="7B22650A" w:rsidR="005547B5" w:rsidRPr="00305C58" w:rsidRDefault="005547B5"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Для того, чтобы принтер можно было использовать, его необходимо подключить к локальной сети, а после этого установить драйвер с прилагающегося диска.</w:t>
      </w:r>
    </w:p>
    <w:p w14:paraId="55F67747" w14:textId="5A36C7FC" w:rsidR="0032531F" w:rsidRPr="00305C58" w:rsidRDefault="00961400"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lastRenderedPageBreak/>
        <w:t xml:space="preserve">Подключение принтера к локальной сети состоит в физическом его подключении посредством </w:t>
      </w:r>
      <w:r w:rsidRPr="00305C58">
        <w:rPr>
          <w:rFonts w:ascii="Times New Roman" w:hAnsi="Times New Roman" w:cs="Times New Roman"/>
          <w:sz w:val="28"/>
          <w:szCs w:val="28"/>
          <w:lang w:val="en-US"/>
        </w:rPr>
        <w:t>Ethernet</w:t>
      </w:r>
      <w:r w:rsidRPr="00305C58">
        <w:rPr>
          <w:rFonts w:ascii="Times New Roman" w:hAnsi="Times New Roman" w:cs="Times New Roman"/>
          <w:sz w:val="28"/>
          <w:szCs w:val="28"/>
        </w:rPr>
        <w:t xml:space="preserve"> кабеля и настройке </w:t>
      </w:r>
      <w:r w:rsidRPr="00305C58">
        <w:rPr>
          <w:rFonts w:ascii="Times New Roman" w:hAnsi="Times New Roman" w:cs="Times New Roman"/>
          <w:sz w:val="28"/>
          <w:szCs w:val="28"/>
          <w:lang w:val="en-US"/>
        </w:rPr>
        <w:t>IP</w:t>
      </w:r>
      <w:r w:rsidRPr="00305C58">
        <w:rPr>
          <w:rFonts w:ascii="Times New Roman" w:hAnsi="Times New Roman" w:cs="Times New Roman"/>
          <w:sz w:val="28"/>
          <w:szCs w:val="28"/>
        </w:rPr>
        <w:t xml:space="preserve"> адреса. </w:t>
      </w:r>
      <w:r w:rsidR="00B16B6A" w:rsidRPr="00305C58">
        <w:rPr>
          <w:rFonts w:ascii="Times New Roman" w:hAnsi="Times New Roman" w:cs="Times New Roman"/>
          <w:sz w:val="28"/>
          <w:szCs w:val="28"/>
        </w:rPr>
        <w:t xml:space="preserve"> </w:t>
      </w:r>
      <w:r w:rsidR="00066BA8" w:rsidRPr="00305C58">
        <w:rPr>
          <w:rFonts w:ascii="Times New Roman" w:hAnsi="Times New Roman" w:cs="Times New Roman"/>
          <w:sz w:val="28"/>
          <w:szCs w:val="28"/>
        </w:rPr>
        <w:t xml:space="preserve">Настроить </w:t>
      </w:r>
      <w:r w:rsidR="00066BA8" w:rsidRPr="00305C58">
        <w:rPr>
          <w:rFonts w:ascii="Times New Roman" w:hAnsi="Times New Roman" w:cs="Times New Roman"/>
          <w:sz w:val="28"/>
          <w:szCs w:val="28"/>
          <w:lang w:val="en-US"/>
        </w:rPr>
        <w:t>IP</w:t>
      </w:r>
      <w:r w:rsidR="00066BA8" w:rsidRPr="00305C58">
        <w:rPr>
          <w:rFonts w:ascii="Times New Roman" w:hAnsi="Times New Roman" w:cs="Times New Roman"/>
          <w:sz w:val="28"/>
          <w:szCs w:val="28"/>
        </w:rPr>
        <w:t xml:space="preserve"> адрес можно</w:t>
      </w:r>
      <w:r w:rsidR="008D569C" w:rsidRPr="00305C58">
        <w:rPr>
          <w:rFonts w:ascii="Times New Roman" w:hAnsi="Times New Roman" w:cs="Times New Roman"/>
          <w:sz w:val="28"/>
          <w:szCs w:val="28"/>
        </w:rPr>
        <w:t xml:space="preserve"> с помо</w:t>
      </w:r>
      <w:r w:rsidR="00546965" w:rsidRPr="00305C58">
        <w:rPr>
          <w:rFonts w:ascii="Times New Roman" w:hAnsi="Times New Roman" w:cs="Times New Roman"/>
          <w:sz w:val="28"/>
          <w:szCs w:val="28"/>
        </w:rPr>
        <w:t>щ</w:t>
      </w:r>
      <w:r w:rsidR="008D569C" w:rsidRPr="00305C58">
        <w:rPr>
          <w:rFonts w:ascii="Times New Roman" w:hAnsi="Times New Roman" w:cs="Times New Roman"/>
          <w:sz w:val="28"/>
          <w:szCs w:val="28"/>
        </w:rPr>
        <w:t>ь</w:t>
      </w:r>
      <w:r w:rsidR="00702904" w:rsidRPr="00305C58">
        <w:rPr>
          <w:rFonts w:ascii="Times New Roman" w:hAnsi="Times New Roman" w:cs="Times New Roman"/>
          <w:sz w:val="28"/>
          <w:szCs w:val="28"/>
        </w:rPr>
        <w:t>ю встроенной в принтер консоли</w:t>
      </w:r>
      <w:r w:rsidR="00546965" w:rsidRPr="00305C58">
        <w:rPr>
          <w:rFonts w:ascii="Times New Roman" w:hAnsi="Times New Roman" w:cs="Times New Roman"/>
          <w:sz w:val="28"/>
          <w:szCs w:val="28"/>
        </w:rPr>
        <w:t xml:space="preserve">, показанной на </w:t>
      </w:r>
      <w:r w:rsidR="00546965" w:rsidRPr="00EE5311">
        <w:rPr>
          <w:rFonts w:ascii="Times New Roman" w:hAnsi="Times New Roman" w:cs="Times New Roman"/>
          <w:sz w:val="28"/>
          <w:szCs w:val="28"/>
        </w:rPr>
        <w:t>рисунке</w:t>
      </w:r>
      <w:r w:rsidR="00546965" w:rsidRPr="00305C58">
        <w:rPr>
          <w:rFonts w:ascii="Times New Roman" w:hAnsi="Times New Roman" w:cs="Times New Roman"/>
          <w:sz w:val="28"/>
          <w:szCs w:val="28"/>
        </w:rPr>
        <w:t xml:space="preserve"> 3.3</w:t>
      </w:r>
      <w:r w:rsidR="00702904" w:rsidRPr="00305C58">
        <w:rPr>
          <w:rFonts w:ascii="Times New Roman" w:hAnsi="Times New Roman" w:cs="Times New Roman"/>
          <w:sz w:val="28"/>
          <w:szCs w:val="28"/>
        </w:rPr>
        <w:t xml:space="preserve">. </w:t>
      </w:r>
    </w:p>
    <w:p w14:paraId="183E9F21" w14:textId="6CB7CB9B" w:rsidR="00546965" w:rsidRDefault="00546965" w:rsidP="007D5859">
      <w:pPr>
        <w:spacing w:after="0"/>
        <w:ind w:left="708"/>
        <w:jc w:val="center"/>
        <w:rPr>
          <w:rFonts w:ascii="Times New Roman" w:hAnsi="Times New Roman" w:cs="Times New Roman"/>
          <w:sz w:val="28"/>
          <w:szCs w:val="28"/>
          <w:highlight w:val="yellow"/>
          <w:lang w:val="en-US"/>
        </w:rPr>
      </w:pPr>
      <w:r w:rsidRPr="00546965">
        <w:rPr>
          <w:rFonts w:ascii="Times New Roman" w:hAnsi="Times New Roman" w:cs="Times New Roman"/>
          <w:noProof/>
          <w:sz w:val="28"/>
          <w:szCs w:val="28"/>
          <w:lang w:eastAsia="ru-RU"/>
        </w:rPr>
        <w:drawing>
          <wp:inline distT="0" distB="0" distL="0" distR="0" wp14:anchorId="5A27FD00" wp14:editId="4B21D160">
            <wp:extent cx="1438476" cy="2715004"/>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8476" cy="2715004"/>
                    </a:xfrm>
                    <a:prstGeom prst="rect">
                      <a:avLst/>
                    </a:prstGeom>
                  </pic:spPr>
                </pic:pic>
              </a:graphicData>
            </a:graphic>
          </wp:inline>
        </w:drawing>
      </w:r>
    </w:p>
    <w:p w14:paraId="620AF1F1" w14:textId="7696AD09" w:rsidR="005431C4" w:rsidRPr="00305C58" w:rsidRDefault="005431C4" w:rsidP="007D5859">
      <w:pPr>
        <w:spacing w:after="0"/>
        <w:ind w:left="708"/>
        <w:jc w:val="center"/>
        <w:rPr>
          <w:rFonts w:ascii="Times New Roman" w:hAnsi="Times New Roman" w:cs="Times New Roman"/>
          <w:sz w:val="28"/>
          <w:szCs w:val="28"/>
        </w:rPr>
      </w:pPr>
      <w:r w:rsidRPr="00305C58">
        <w:rPr>
          <w:rFonts w:ascii="Times New Roman" w:hAnsi="Times New Roman" w:cs="Times New Roman"/>
          <w:sz w:val="28"/>
          <w:szCs w:val="28"/>
        </w:rPr>
        <w:t>Рисунок 3.3 – Консоль принтера</w:t>
      </w:r>
    </w:p>
    <w:p w14:paraId="0D791C99" w14:textId="64D710A6" w:rsidR="00AC78E7" w:rsidRPr="00B41D8A" w:rsidRDefault="00EF3B11" w:rsidP="007D5859">
      <w:pPr>
        <w:spacing w:after="0"/>
        <w:ind w:firstLine="709"/>
        <w:jc w:val="both"/>
        <w:rPr>
          <w:rFonts w:ascii="Times New Roman" w:hAnsi="Times New Roman" w:cs="Times New Roman"/>
          <w:sz w:val="28"/>
          <w:szCs w:val="28"/>
        </w:rPr>
      </w:pPr>
      <w:r w:rsidRPr="00305C58">
        <w:rPr>
          <w:rFonts w:ascii="Times New Roman" w:hAnsi="Times New Roman" w:cs="Times New Roman"/>
          <w:sz w:val="28"/>
          <w:szCs w:val="28"/>
        </w:rPr>
        <w:t>Сначала нужно нажать кнопку «</w:t>
      </w:r>
      <w:r w:rsidR="00305C58">
        <w:rPr>
          <w:rFonts w:ascii="Times New Roman" w:hAnsi="Times New Roman" w:cs="Times New Roman"/>
          <w:sz w:val="28"/>
          <w:szCs w:val="28"/>
          <w:lang w:val="en-US"/>
        </w:rPr>
        <w:t>Menu</w:t>
      </w:r>
      <w:r w:rsidRPr="00305C58">
        <w:rPr>
          <w:rFonts w:ascii="Times New Roman" w:hAnsi="Times New Roman" w:cs="Times New Roman"/>
          <w:sz w:val="28"/>
          <w:szCs w:val="28"/>
        </w:rPr>
        <w:t>», затем стрелками выбрать раздел</w:t>
      </w:r>
      <w:r w:rsidR="008F19E2" w:rsidRPr="00305C58">
        <w:rPr>
          <w:rFonts w:ascii="Times New Roman" w:hAnsi="Times New Roman" w:cs="Times New Roman"/>
          <w:sz w:val="28"/>
          <w:szCs w:val="28"/>
        </w:rPr>
        <w:t xml:space="preserve"> «</w:t>
      </w:r>
      <w:r w:rsidR="008F19E2" w:rsidRPr="00305C58">
        <w:rPr>
          <w:rFonts w:ascii="Times New Roman" w:hAnsi="Times New Roman" w:cs="Times New Roman"/>
          <w:sz w:val="28"/>
          <w:szCs w:val="28"/>
          <w:lang w:val="en-US"/>
        </w:rPr>
        <w:t>Network</w:t>
      </w:r>
      <w:r w:rsidR="008F19E2" w:rsidRPr="00305C58">
        <w:rPr>
          <w:rFonts w:ascii="Times New Roman" w:hAnsi="Times New Roman" w:cs="Times New Roman"/>
          <w:sz w:val="28"/>
          <w:szCs w:val="28"/>
        </w:rPr>
        <w:t xml:space="preserve"> </w:t>
      </w:r>
      <w:r w:rsidR="008F19E2" w:rsidRPr="00305C58">
        <w:rPr>
          <w:rFonts w:ascii="Times New Roman" w:hAnsi="Times New Roman" w:cs="Times New Roman"/>
          <w:sz w:val="28"/>
          <w:szCs w:val="28"/>
          <w:lang w:val="en-US"/>
        </w:rPr>
        <w:t>Set</w:t>
      </w:r>
      <w:r w:rsidR="008F19E2" w:rsidRPr="00305C58">
        <w:rPr>
          <w:rFonts w:ascii="Times New Roman" w:hAnsi="Times New Roman" w:cs="Times New Roman"/>
          <w:sz w:val="28"/>
          <w:szCs w:val="28"/>
        </w:rPr>
        <w:t>»</w:t>
      </w:r>
      <w:r w:rsidRPr="00305C58">
        <w:rPr>
          <w:rFonts w:ascii="Times New Roman" w:hAnsi="Times New Roman" w:cs="Times New Roman"/>
          <w:sz w:val="28"/>
          <w:szCs w:val="28"/>
        </w:rPr>
        <w:t xml:space="preserve"> и нажать кнопку «ОК»</w:t>
      </w:r>
      <w:r w:rsidR="00F52E9D" w:rsidRPr="00305C58">
        <w:rPr>
          <w:rFonts w:ascii="Times New Roman" w:hAnsi="Times New Roman" w:cs="Times New Roman"/>
          <w:sz w:val="28"/>
          <w:szCs w:val="28"/>
        </w:rPr>
        <w:t>.</w:t>
      </w:r>
      <w:r w:rsidR="00B44791" w:rsidRPr="00305C58">
        <w:rPr>
          <w:rFonts w:ascii="Times New Roman" w:hAnsi="Times New Roman" w:cs="Times New Roman"/>
          <w:sz w:val="28"/>
          <w:szCs w:val="28"/>
        </w:rPr>
        <w:t xml:space="preserve"> После этого таким же образом выбираем раздел «</w:t>
      </w:r>
      <w:r w:rsidR="00B44791" w:rsidRPr="00305C58">
        <w:rPr>
          <w:rFonts w:ascii="Times New Roman" w:hAnsi="Times New Roman" w:cs="Times New Roman"/>
          <w:sz w:val="28"/>
          <w:szCs w:val="28"/>
          <w:lang w:val="en-US"/>
        </w:rPr>
        <w:t>Wired</w:t>
      </w:r>
      <w:r w:rsidR="00B44791" w:rsidRPr="00305C58">
        <w:rPr>
          <w:rFonts w:ascii="Times New Roman" w:hAnsi="Times New Roman" w:cs="Times New Roman"/>
          <w:sz w:val="28"/>
          <w:szCs w:val="28"/>
        </w:rPr>
        <w:t xml:space="preserve"> </w:t>
      </w:r>
      <w:r w:rsidR="00B44791" w:rsidRPr="00305C58">
        <w:rPr>
          <w:rFonts w:ascii="Times New Roman" w:hAnsi="Times New Roman" w:cs="Times New Roman"/>
          <w:sz w:val="28"/>
          <w:szCs w:val="28"/>
          <w:lang w:val="en-US"/>
        </w:rPr>
        <w:t>network</w:t>
      </w:r>
      <w:r w:rsidR="00B44791" w:rsidRPr="00305C58">
        <w:rPr>
          <w:rFonts w:ascii="Times New Roman" w:hAnsi="Times New Roman" w:cs="Times New Roman"/>
          <w:sz w:val="28"/>
          <w:szCs w:val="28"/>
        </w:rPr>
        <w:t xml:space="preserve"> </w:t>
      </w:r>
      <w:r w:rsidR="00B44791" w:rsidRPr="00305C58">
        <w:rPr>
          <w:rFonts w:ascii="Times New Roman" w:hAnsi="Times New Roman" w:cs="Times New Roman"/>
          <w:sz w:val="28"/>
          <w:szCs w:val="28"/>
          <w:lang w:val="en-US"/>
        </w:rPr>
        <w:t>setting</w:t>
      </w:r>
      <w:r w:rsidR="00B44791" w:rsidRPr="00305C58">
        <w:rPr>
          <w:rFonts w:ascii="Times New Roman" w:hAnsi="Times New Roman" w:cs="Times New Roman"/>
          <w:sz w:val="28"/>
          <w:szCs w:val="28"/>
        </w:rPr>
        <w:t xml:space="preserve">». </w:t>
      </w:r>
      <w:r w:rsidR="00E47219" w:rsidRPr="00305C58">
        <w:rPr>
          <w:rFonts w:ascii="Times New Roman" w:hAnsi="Times New Roman" w:cs="Times New Roman"/>
          <w:sz w:val="28"/>
          <w:szCs w:val="28"/>
        </w:rPr>
        <w:t xml:space="preserve">Задаём </w:t>
      </w:r>
      <w:r w:rsidR="00E47219" w:rsidRPr="00305C58">
        <w:rPr>
          <w:rFonts w:ascii="Times New Roman" w:hAnsi="Times New Roman" w:cs="Times New Roman"/>
          <w:sz w:val="28"/>
          <w:szCs w:val="28"/>
          <w:lang w:val="en-US"/>
        </w:rPr>
        <w:t>IP</w:t>
      </w:r>
      <w:r w:rsidR="00E47219" w:rsidRPr="00305C58">
        <w:rPr>
          <w:rFonts w:ascii="Times New Roman" w:hAnsi="Times New Roman" w:cs="Times New Roman"/>
          <w:sz w:val="28"/>
          <w:szCs w:val="28"/>
        </w:rPr>
        <w:t xml:space="preserve"> адрес и маску подсети. Для этого с</w:t>
      </w:r>
      <w:r w:rsidR="00B44791" w:rsidRPr="00305C58">
        <w:rPr>
          <w:rFonts w:ascii="Times New Roman" w:hAnsi="Times New Roman" w:cs="Times New Roman"/>
          <w:sz w:val="28"/>
          <w:szCs w:val="28"/>
        </w:rPr>
        <w:t>трелками выбираем цифры от 0 до 9 и подтверждаем выбор кнопкой «ОК»</w:t>
      </w:r>
      <w:r w:rsidR="00E47219" w:rsidRPr="00305C58">
        <w:rPr>
          <w:rFonts w:ascii="Times New Roman" w:hAnsi="Times New Roman" w:cs="Times New Roman"/>
          <w:sz w:val="28"/>
          <w:szCs w:val="28"/>
        </w:rPr>
        <w:t>.</w:t>
      </w:r>
      <w:r w:rsidR="00B42137" w:rsidRPr="00305C58">
        <w:rPr>
          <w:rFonts w:ascii="Times New Roman" w:hAnsi="Times New Roman" w:cs="Times New Roman"/>
          <w:sz w:val="28"/>
          <w:szCs w:val="28"/>
        </w:rPr>
        <w:t xml:space="preserve"> После того, как последняя цифра маски была </w:t>
      </w:r>
      <w:r w:rsidR="00B42137" w:rsidRPr="00B41D8A">
        <w:rPr>
          <w:rFonts w:ascii="Times New Roman" w:hAnsi="Times New Roman" w:cs="Times New Roman"/>
          <w:sz w:val="28"/>
          <w:szCs w:val="28"/>
        </w:rPr>
        <w:t>введена, ещё раз нажимаем кнопку «ОК» для сохранения и кнопку «</w:t>
      </w:r>
      <w:r w:rsidR="00B42137" w:rsidRPr="00B41D8A">
        <w:rPr>
          <w:rFonts w:ascii="Times New Roman" w:hAnsi="Times New Roman" w:cs="Times New Roman"/>
          <w:sz w:val="28"/>
          <w:szCs w:val="28"/>
          <w:lang w:val="en-US"/>
        </w:rPr>
        <w:t>Return</w:t>
      </w:r>
      <w:r w:rsidR="00B42137" w:rsidRPr="00B41D8A">
        <w:rPr>
          <w:rFonts w:ascii="Times New Roman" w:hAnsi="Times New Roman" w:cs="Times New Roman"/>
          <w:sz w:val="28"/>
          <w:szCs w:val="28"/>
        </w:rPr>
        <w:t>», чтобы вернуться в предыдущий раздел меню.</w:t>
      </w:r>
    </w:p>
    <w:p w14:paraId="404188AF" w14:textId="00B6F7C8" w:rsidR="00D87D02" w:rsidRPr="00B41D8A" w:rsidRDefault="001D0B75" w:rsidP="007D5859">
      <w:pPr>
        <w:spacing w:after="0"/>
        <w:jc w:val="both"/>
        <w:rPr>
          <w:rFonts w:ascii="Times New Roman" w:hAnsi="Times New Roman"/>
          <w:color w:val="000000" w:themeColor="text1"/>
          <w:sz w:val="28"/>
        </w:rPr>
      </w:pPr>
      <w:r w:rsidRPr="00B41D8A">
        <w:rPr>
          <w:rFonts w:ascii="Times New Roman" w:hAnsi="Times New Roman"/>
          <w:color w:val="000000" w:themeColor="text1"/>
          <w:sz w:val="28"/>
        </w:rPr>
        <w:tab/>
      </w:r>
      <w:r w:rsidR="00B24498" w:rsidRPr="00B41D8A">
        <w:rPr>
          <w:rFonts w:ascii="Times New Roman" w:hAnsi="Times New Roman"/>
          <w:color w:val="000000" w:themeColor="text1"/>
          <w:sz w:val="28"/>
        </w:rPr>
        <w:t>Теперь</w:t>
      </w:r>
      <w:r w:rsidRPr="00B41D8A">
        <w:rPr>
          <w:rFonts w:ascii="Times New Roman" w:hAnsi="Times New Roman"/>
          <w:color w:val="000000" w:themeColor="text1"/>
          <w:sz w:val="28"/>
        </w:rPr>
        <w:t xml:space="preserve"> необходимо ус</w:t>
      </w:r>
      <w:r w:rsidR="00074A0A" w:rsidRPr="00B41D8A">
        <w:rPr>
          <w:rFonts w:ascii="Times New Roman" w:hAnsi="Times New Roman"/>
          <w:color w:val="000000" w:themeColor="text1"/>
          <w:sz w:val="28"/>
        </w:rPr>
        <w:t>т</w:t>
      </w:r>
      <w:r w:rsidRPr="00B41D8A">
        <w:rPr>
          <w:rFonts w:ascii="Times New Roman" w:hAnsi="Times New Roman"/>
          <w:color w:val="000000" w:themeColor="text1"/>
          <w:sz w:val="28"/>
        </w:rPr>
        <w:t xml:space="preserve">ановить </w:t>
      </w:r>
      <w:r w:rsidR="00B24498" w:rsidRPr="00B41D8A">
        <w:rPr>
          <w:rFonts w:ascii="Times New Roman" w:hAnsi="Times New Roman"/>
          <w:color w:val="000000" w:themeColor="text1"/>
          <w:sz w:val="28"/>
        </w:rPr>
        <w:t>на принтер</w:t>
      </w:r>
      <w:r w:rsidRPr="00B41D8A">
        <w:rPr>
          <w:rFonts w:ascii="Times New Roman" w:hAnsi="Times New Roman"/>
          <w:color w:val="000000" w:themeColor="text1"/>
          <w:sz w:val="28"/>
        </w:rPr>
        <w:t xml:space="preserve"> драйверы</w:t>
      </w:r>
      <w:r w:rsidR="001C65B5" w:rsidRPr="00B41D8A">
        <w:rPr>
          <w:rFonts w:ascii="Times New Roman" w:hAnsi="Times New Roman"/>
          <w:color w:val="000000" w:themeColor="text1"/>
          <w:sz w:val="28"/>
        </w:rPr>
        <w:t>, поставляемые в комплекте с принтером на диске</w:t>
      </w:r>
      <w:r w:rsidR="00457991" w:rsidRPr="00B41D8A">
        <w:rPr>
          <w:rFonts w:ascii="Times New Roman" w:hAnsi="Times New Roman"/>
          <w:color w:val="000000" w:themeColor="text1"/>
          <w:sz w:val="28"/>
        </w:rPr>
        <w:t xml:space="preserve">. Для этого вставляем диск в дисковод компьютера. </w:t>
      </w:r>
      <w:r w:rsidR="00B012A2" w:rsidRPr="00B41D8A">
        <w:rPr>
          <w:rFonts w:ascii="Times New Roman" w:hAnsi="Times New Roman"/>
          <w:color w:val="000000" w:themeColor="text1"/>
          <w:sz w:val="28"/>
        </w:rPr>
        <w:t>После этого на экране появится</w:t>
      </w:r>
      <w:r w:rsidR="00EE5311">
        <w:rPr>
          <w:rFonts w:ascii="Times New Roman" w:hAnsi="Times New Roman"/>
          <w:color w:val="000000" w:themeColor="text1"/>
          <w:sz w:val="28"/>
        </w:rPr>
        <w:t xml:space="preserve"> окно, показанное на рисунке 3.4</w:t>
      </w:r>
      <w:r w:rsidR="00B012A2" w:rsidRPr="00B41D8A">
        <w:rPr>
          <w:rFonts w:ascii="Times New Roman" w:hAnsi="Times New Roman"/>
          <w:color w:val="000000" w:themeColor="text1"/>
          <w:sz w:val="28"/>
        </w:rPr>
        <w:t>.</w:t>
      </w:r>
      <w:r w:rsidR="001D1377" w:rsidRPr="00B41D8A">
        <w:rPr>
          <w:rFonts w:ascii="Times New Roman" w:hAnsi="Times New Roman"/>
          <w:color w:val="000000" w:themeColor="text1"/>
          <w:sz w:val="28"/>
        </w:rPr>
        <w:t xml:space="preserve"> </w:t>
      </w:r>
    </w:p>
    <w:p w14:paraId="3DAF1408" w14:textId="77777777" w:rsidR="00540B49" w:rsidRPr="00540B49" w:rsidRDefault="00540B49" w:rsidP="007D5859">
      <w:pPr>
        <w:spacing w:after="0"/>
        <w:jc w:val="both"/>
        <w:rPr>
          <w:rFonts w:ascii="Times New Roman" w:hAnsi="Times New Roman"/>
          <w:color w:val="000000" w:themeColor="text1"/>
          <w:sz w:val="28"/>
          <w:highlight w:val="yellow"/>
        </w:rPr>
      </w:pPr>
    </w:p>
    <w:p w14:paraId="22B67082" w14:textId="74101157" w:rsidR="00540B49" w:rsidRPr="00540B49" w:rsidRDefault="00D87D02" w:rsidP="0007709A">
      <w:pPr>
        <w:spacing w:after="0"/>
        <w:jc w:val="center"/>
        <w:rPr>
          <w:rFonts w:ascii="Times New Roman" w:hAnsi="Times New Roman"/>
          <w:color w:val="000000" w:themeColor="text1"/>
          <w:sz w:val="28"/>
          <w:highlight w:val="yellow"/>
        </w:rPr>
      </w:pPr>
      <w:r w:rsidRPr="00D87D02">
        <w:rPr>
          <w:rFonts w:ascii="Times New Roman" w:hAnsi="Times New Roman"/>
          <w:noProof/>
          <w:color w:val="000000" w:themeColor="text1"/>
          <w:sz w:val="28"/>
          <w:lang w:eastAsia="ru-RU"/>
        </w:rPr>
        <w:drawing>
          <wp:inline distT="0" distB="0" distL="0" distR="0" wp14:anchorId="7CB959E6" wp14:editId="5315553F">
            <wp:extent cx="3379305" cy="2550726"/>
            <wp:effectExtent l="0" t="0" r="0" b="254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022" cy="2554287"/>
                    </a:xfrm>
                    <a:prstGeom prst="rect">
                      <a:avLst/>
                    </a:prstGeom>
                  </pic:spPr>
                </pic:pic>
              </a:graphicData>
            </a:graphic>
          </wp:inline>
        </w:drawing>
      </w:r>
    </w:p>
    <w:p w14:paraId="4C06E7D8" w14:textId="2B9B09F5" w:rsidR="00540B49" w:rsidRPr="00B41D8A" w:rsidRDefault="0094304C"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3.4</w:t>
      </w:r>
      <w:r w:rsidR="00540B49" w:rsidRPr="00B41D8A">
        <w:rPr>
          <w:rFonts w:ascii="Times New Roman" w:hAnsi="Times New Roman"/>
          <w:color w:val="000000" w:themeColor="text1"/>
          <w:sz w:val="28"/>
        </w:rPr>
        <w:t xml:space="preserve"> – Поиск ПО для принтера</w:t>
      </w:r>
    </w:p>
    <w:p w14:paraId="1508E5B3" w14:textId="4BF654BF" w:rsidR="00D87D02" w:rsidRPr="00B41D8A" w:rsidRDefault="00D87D02" w:rsidP="007D5859">
      <w:pPr>
        <w:spacing w:after="0"/>
        <w:ind w:firstLine="708"/>
        <w:jc w:val="both"/>
        <w:rPr>
          <w:rFonts w:ascii="Times New Roman" w:hAnsi="Times New Roman"/>
          <w:color w:val="000000" w:themeColor="text1"/>
          <w:sz w:val="28"/>
        </w:rPr>
      </w:pPr>
      <w:r w:rsidRPr="00B41D8A">
        <w:rPr>
          <w:rFonts w:ascii="Times New Roman" w:hAnsi="Times New Roman"/>
          <w:color w:val="000000" w:themeColor="text1"/>
          <w:sz w:val="28"/>
        </w:rPr>
        <w:lastRenderedPageBreak/>
        <w:t>Нажимаем</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на</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кнопку</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One</w:t>
      </w:r>
      <w:r w:rsidRPr="00FB38C0">
        <w:rPr>
          <w:rFonts w:ascii="Times New Roman" w:hAnsi="Times New Roman"/>
          <w:color w:val="000000" w:themeColor="text1"/>
          <w:sz w:val="28"/>
        </w:rPr>
        <w:t>-</w:t>
      </w:r>
      <w:r w:rsidRPr="00B41D8A">
        <w:rPr>
          <w:rFonts w:ascii="Times New Roman" w:hAnsi="Times New Roman"/>
          <w:color w:val="000000" w:themeColor="text1"/>
          <w:sz w:val="28"/>
          <w:lang w:val="en-US"/>
        </w:rPr>
        <w:t>click</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installation</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rPr>
        <w:t>под</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Wired</w:t>
      </w:r>
      <w:r w:rsidRPr="00FB38C0">
        <w:rPr>
          <w:rFonts w:ascii="Times New Roman" w:hAnsi="Times New Roman"/>
          <w:color w:val="000000" w:themeColor="text1"/>
          <w:sz w:val="28"/>
        </w:rPr>
        <w:t xml:space="preserve"> </w:t>
      </w:r>
      <w:r w:rsidRPr="00B41D8A">
        <w:rPr>
          <w:rFonts w:ascii="Times New Roman" w:hAnsi="Times New Roman"/>
          <w:color w:val="000000" w:themeColor="text1"/>
          <w:sz w:val="28"/>
          <w:lang w:val="en-US"/>
        </w:rPr>
        <w:t>Network</w:t>
      </w:r>
      <w:r w:rsidR="00813856" w:rsidRPr="00FB38C0">
        <w:rPr>
          <w:rFonts w:ascii="Times New Roman" w:hAnsi="Times New Roman"/>
          <w:color w:val="000000" w:themeColor="text1"/>
          <w:sz w:val="28"/>
        </w:rPr>
        <w:t xml:space="preserve">. </w:t>
      </w:r>
      <w:r w:rsidR="00813856" w:rsidRPr="00B41D8A">
        <w:rPr>
          <w:rFonts w:ascii="Times New Roman" w:hAnsi="Times New Roman"/>
          <w:color w:val="000000" w:themeColor="text1"/>
          <w:sz w:val="28"/>
        </w:rPr>
        <w:t xml:space="preserve">После этого мы увидим окно со списком всех принтеров в сети. Выбираем </w:t>
      </w:r>
      <w:r w:rsidR="00813856" w:rsidRPr="00B41D8A">
        <w:rPr>
          <w:rFonts w:ascii="Times New Roman" w:hAnsi="Times New Roman"/>
          <w:color w:val="000000" w:themeColor="text1"/>
          <w:sz w:val="28"/>
          <w:lang w:val="en-US"/>
        </w:rPr>
        <w:t>IP</w:t>
      </w:r>
      <w:r w:rsidR="00813856" w:rsidRPr="00B41D8A">
        <w:rPr>
          <w:rFonts w:ascii="Times New Roman" w:hAnsi="Times New Roman"/>
          <w:color w:val="000000" w:themeColor="text1"/>
          <w:sz w:val="28"/>
        </w:rPr>
        <w:t xml:space="preserve"> адрес нужного принтера, после чего начнётся установка драйвера. </w:t>
      </w:r>
      <w:r w:rsidR="000D13C5" w:rsidRPr="00B41D8A">
        <w:rPr>
          <w:rFonts w:ascii="Times New Roman" w:hAnsi="Times New Roman"/>
          <w:color w:val="000000" w:themeColor="text1"/>
          <w:sz w:val="28"/>
        </w:rPr>
        <w:t>По завершении установки появится</w:t>
      </w:r>
      <w:r w:rsidR="00EE5311">
        <w:rPr>
          <w:rFonts w:ascii="Times New Roman" w:hAnsi="Times New Roman"/>
          <w:color w:val="000000" w:themeColor="text1"/>
          <w:sz w:val="28"/>
        </w:rPr>
        <w:t xml:space="preserve"> окно, показанное на рисунке 3.5</w:t>
      </w:r>
      <w:r w:rsidR="000D13C5" w:rsidRPr="00B41D8A">
        <w:rPr>
          <w:rFonts w:ascii="Times New Roman" w:hAnsi="Times New Roman"/>
          <w:color w:val="000000" w:themeColor="text1"/>
          <w:sz w:val="28"/>
        </w:rPr>
        <w:t>. Нажимаем кнопу «</w:t>
      </w:r>
      <w:r w:rsidR="000D13C5" w:rsidRPr="00B41D8A">
        <w:rPr>
          <w:rFonts w:ascii="Times New Roman" w:hAnsi="Times New Roman"/>
          <w:color w:val="000000" w:themeColor="text1"/>
          <w:sz w:val="28"/>
          <w:lang w:val="en-US"/>
        </w:rPr>
        <w:t>Done</w:t>
      </w:r>
      <w:r w:rsidR="000D13C5" w:rsidRPr="00B41D8A">
        <w:rPr>
          <w:rFonts w:ascii="Times New Roman" w:hAnsi="Times New Roman"/>
          <w:color w:val="000000" w:themeColor="text1"/>
          <w:sz w:val="28"/>
        </w:rPr>
        <w:t>»</w:t>
      </w:r>
      <w:r w:rsidR="003C21FC" w:rsidRPr="00B41D8A">
        <w:rPr>
          <w:rFonts w:ascii="Times New Roman" w:hAnsi="Times New Roman"/>
          <w:color w:val="000000" w:themeColor="text1"/>
          <w:sz w:val="28"/>
        </w:rPr>
        <w:t xml:space="preserve"> для выхода из программы установки. Принтер готов к использованию</w:t>
      </w:r>
      <w:r w:rsidR="000A0BF3" w:rsidRPr="00B41D8A">
        <w:rPr>
          <w:rFonts w:ascii="Times New Roman" w:hAnsi="Times New Roman"/>
          <w:color w:val="000000" w:themeColor="text1"/>
          <w:sz w:val="28"/>
        </w:rPr>
        <w:t>.</w:t>
      </w:r>
    </w:p>
    <w:p w14:paraId="3FF92CC9" w14:textId="77777777" w:rsidR="00540B49" w:rsidRPr="00813856" w:rsidRDefault="00540B49" w:rsidP="007D5859">
      <w:pPr>
        <w:spacing w:after="0"/>
        <w:jc w:val="both"/>
        <w:rPr>
          <w:rFonts w:ascii="Times New Roman" w:hAnsi="Times New Roman"/>
          <w:color w:val="000000" w:themeColor="text1"/>
          <w:sz w:val="28"/>
          <w:highlight w:val="yellow"/>
        </w:rPr>
      </w:pPr>
    </w:p>
    <w:p w14:paraId="5537FEF9" w14:textId="3770F88A" w:rsidR="00540B49" w:rsidRPr="00540B49" w:rsidRDefault="000D13C5" w:rsidP="007D5859">
      <w:pPr>
        <w:spacing w:after="0"/>
        <w:jc w:val="center"/>
        <w:rPr>
          <w:rFonts w:ascii="Times New Roman" w:hAnsi="Times New Roman"/>
          <w:color w:val="000000" w:themeColor="text1"/>
          <w:sz w:val="28"/>
          <w:highlight w:val="yellow"/>
        </w:rPr>
      </w:pPr>
      <w:r w:rsidRPr="000D13C5">
        <w:rPr>
          <w:rFonts w:ascii="Times New Roman" w:hAnsi="Times New Roman"/>
          <w:noProof/>
          <w:color w:val="000000" w:themeColor="text1"/>
          <w:sz w:val="28"/>
          <w:lang w:eastAsia="ru-RU"/>
        </w:rPr>
        <w:drawing>
          <wp:inline distT="0" distB="0" distL="0" distR="0" wp14:anchorId="03FB8CB8" wp14:editId="76080AB0">
            <wp:extent cx="4150580" cy="3126022"/>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6374" cy="3137917"/>
                    </a:xfrm>
                    <a:prstGeom prst="rect">
                      <a:avLst/>
                    </a:prstGeom>
                  </pic:spPr>
                </pic:pic>
              </a:graphicData>
            </a:graphic>
          </wp:inline>
        </w:drawing>
      </w:r>
    </w:p>
    <w:p w14:paraId="603D7C22" w14:textId="77777777" w:rsidR="00540B49" w:rsidRPr="00540B49" w:rsidRDefault="00540B49" w:rsidP="007D5859">
      <w:pPr>
        <w:spacing w:after="0"/>
        <w:jc w:val="center"/>
        <w:rPr>
          <w:rFonts w:ascii="Times New Roman" w:hAnsi="Times New Roman"/>
          <w:color w:val="000000" w:themeColor="text1"/>
          <w:sz w:val="28"/>
          <w:highlight w:val="yellow"/>
        </w:rPr>
      </w:pPr>
    </w:p>
    <w:p w14:paraId="51707D0C" w14:textId="1CE18E9C" w:rsidR="00540B49" w:rsidRDefault="0094304C"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3.5</w:t>
      </w:r>
      <w:r w:rsidR="00540B49" w:rsidRPr="00B41D8A">
        <w:rPr>
          <w:rFonts w:ascii="Times New Roman" w:hAnsi="Times New Roman"/>
          <w:color w:val="000000" w:themeColor="text1"/>
          <w:sz w:val="28"/>
        </w:rPr>
        <w:t xml:space="preserve"> – </w:t>
      </w:r>
      <w:r w:rsidR="000A0BF3" w:rsidRPr="00B41D8A">
        <w:rPr>
          <w:rFonts w:ascii="Times New Roman" w:hAnsi="Times New Roman"/>
          <w:color w:val="000000" w:themeColor="text1"/>
          <w:sz w:val="28"/>
        </w:rPr>
        <w:t>Окно завершения установки</w:t>
      </w:r>
      <w:r w:rsidR="00251FF6" w:rsidRPr="00B41D8A">
        <w:rPr>
          <w:rFonts w:ascii="Times New Roman" w:hAnsi="Times New Roman"/>
          <w:color w:val="000000" w:themeColor="text1"/>
          <w:sz w:val="28"/>
        </w:rPr>
        <w:t xml:space="preserve"> драйвера</w:t>
      </w:r>
    </w:p>
    <w:p w14:paraId="0F831603" w14:textId="32F03906" w:rsidR="00304BCE" w:rsidRDefault="00304BCE" w:rsidP="007D5859">
      <w:pPr>
        <w:spacing w:after="0"/>
        <w:jc w:val="center"/>
        <w:rPr>
          <w:rFonts w:ascii="Times New Roman" w:hAnsi="Times New Roman"/>
          <w:color w:val="000000" w:themeColor="text1"/>
          <w:sz w:val="28"/>
        </w:rPr>
      </w:pPr>
    </w:p>
    <w:p w14:paraId="28A68C52" w14:textId="72252C64" w:rsidR="0094304C" w:rsidRPr="0094304C" w:rsidRDefault="0094304C" w:rsidP="0094304C"/>
    <w:p w14:paraId="637A0694" w14:textId="593E2BD0" w:rsidR="00540B49" w:rsidRPr="00B41D8A" w:rsidRDefault="00540B49" w:rsidP="007D5859">
      <w:pPr>
        <w:pStyle w:val="2"/>
        <w:jc w:val="both"/>
        <w:rPr>
          <w:rFonts w:ascii="Times New Roman" w:hAnsi="Times New Roman"/>
          <w:b/>
          <w:bCs/>
          <w:color w:val="000000" w:themeColor="text1"/>
          <w:sz w:val="28"/>
        </w:rPr>
      </w:pPr>
      <w:r w:rsidRPr="00B41D8A">
        <w:rPr>
          <w:rFonts w:ascii="Times New Roman" w:hAnsi="Times New Roman"/>
          <w:b/>
          <w:bCs/>
          <w:color w:val="000000" w:themeColor="text1"/>
          <w:sz w:val="28"/>
        </w:rPr>
        <w:t>3.1</w:t>
      </w:r>
      <w:r w:rsidR="000B0DB2" w:rsidRPr="00B41D8A">
        <w:rPr>
          <w:rFonts w:ascii="Times New Roman" w:hAnsi="Times New Roman"/>
          <w:b/>
          <w:bCs/>
          <w:color w:val="000000" w:themeColor="text1"/>
          <w:sz w:val="28"/>
        </w:rPr>
        <w:t>4</w:t>
      </w:r>
      <w:r w:rsidRPr="00B41D8A">
        <w:rPr>
          <w:rFonts w:ascii="Times New Roman" w:hAnsi="Times New Roman"/>
          <w:b/>
          <w:bCs/>
          <w:color w:val="000000" w:themeColor="text1"/>
          <w:sz w:val="28"/>
        </w:rPr>
        <w:t xml:space="preserve"> Настройка </w:t>
      </w:r>
      <w:r w:rsidR="00514275" w:rsidRPr="00B41D8A">
        <w:rPr>
          <w:rFonts w:ascii="Times New Roman" w:hAnsi="Times New Roman"/>
          <w:b/>
          <w:bCs/>
          <w:color w:val="000000" w:themeColor="text1"/>
          <w:sz w:val="28"/>
        </w:rPr>
        <w:t>web</w:t>
      </w:r>
      <w:r w:rsidRPr="00B41D8A">
        <w:rPr>
          <w:rFonts w:ascii="Times New Roman" w:hAnsi="Times New Roman"/>
          <w:b/>
          <w:bCs/>
          <w:color w:val="000000" w:themeColor="text1"/>
          <w:sz w:val="28"/>
        </w:rPr>
        <w:t>-сервера</w:t>
      </w:r>
    </w:p>
    <w:p w14:paraId="5B5B5812" w14:textId="77777777" w:rsidR="00540B49" w:rsidRPr="00054698" w:rsidRDefault="00540B49" w:rsidP="007D5859">
      <w:pPr>
        <w:spacing w:after="0"/>
        <w:jc w:val="both"/>
        <w:rPr>
          <w:rFonts w:ascii="Times New Roman" w:hAnsi="Times New Roman"/>
          <w:color w:val="000000" w:themeColor="text1"/>
          <w:sz w:val="28"/>
        </w:rPr>
      </w:pPr>
    </w:p>
    <w:p w14:paraId="0A87F6C9" w14:textId="6E8026E5" w:rsidR="00503F40" w:rsidRPr="00054698" w:rsidRDefault="00540B49" w:rsidP="007D5859">
      <w:pPr>
        <w:spacing w:after="0"/>
        <w:jc w:val="both"/>
        <w:rPr>
          <w:rFonts w:ascii="Times New Roman" w:hAnsi="Times New Roman" w:cs="Times New Roman"/>
          <w:sz w:val="28"/>
          <w:szCs w:val="28"/>
        </w:rPr>
      </w:pPr>
      <w:r w:rsidRPr="00054698">
        <w:rPr>
          <w:rFonts w:ascii="Times New Roman" w:hAnsi="Times New Roman"/>
          <w:color w:val="000000" w:themeColor="text1"/>
          <w:sz w:val="28"/>
        </w:rPr>
        <w:tab/>
        <w:t xml:space="preserve">На компьютере для </w:t>
      </w:r>
      <w:r w:rsidR="00B41D8A" w:rsidRPr="00054698">
        <w:rPr>
          <w:rFonts w:ascii="Times New Roman" w:hAnsi="Times New Roman"/>
          <w:color w:val="000000" w:themeColor="text1"/>
          <w:sz w:val="28"/>
          <w:lang w:val="en-US"/>
        </w:rPr>
        <w:t>web</w:t>
      </w:r>
      <w:r w:rsidRPr="00054698">
        <w:rPr>
          <w:rFonts w:ascii="Times New Roman" w:hAnsi="Times New Roman"/>
          <w:color w:val="000000" w:themeColor="text1"/>
          <w:sz w:val="28"/>
        </w:rPr>
        <w:t xml:space="preserve">-сервера нужно будет указать адрес </w:t>
      </w:r>
      <w:r w:rsidR="008134A8" w:rsidRPr="00054698">
        <w:rPr>
          <w:rFonts w:ascii="Times New Roman" w:hAnsi="Times New Roman" w:cs="Times New Roman"/>
          <w:sz w:val="28"/>
          <w:szCs w:val="28"/>
        </w:rPr>
        <w:t>201.68.7.58</w:t>
      </w:r>
      <w:r w:rsidRPr="00054698">
        <w:rPr>
          <w:rFonts w:ascii="Times New Roman" w:hAnsi="Times New Roman" w:cs="Times New Roman"/>
          <w:sz w:val="28"/>
          <w:szCs w:val="28"/>
        </w:rPr>
        <w:t xml:space="preserve"> и маску 255.255.255.</w:t>
      </w:r>
      <w:r w:rsidR="0040317E" w:rsidRPr="00054698">
        <w:rPr>
          <w:rFonts w:ascii="Times New Roman" w:hAnsi="Times New Roman" w:cs="Times New Roman"/>
          <w:sz w:val="28"/>
          <w:szCs w:val="28"/>
        </w:rPr>
        <w:t>248</w:t>
      </w:r>
      <w:r w:rsidRPr="00054698">
        <w:rPr>
          <w:rFonts w:ascii="Times New Roman" w:hAnsi="Times New Roman"/>
          <w:color w:val="000000" w:themeColor="text1"/>
          <w:sz w:val="28"/>
        </w:rPr>
        <w:t xml:space="preserve">. В качестве шлюза указать </w:t>
      </w:r>
      <w:proofErr w:type="spellStart"/>
      <w:r w:rsidRPr="00054698">
        <w:rPr>
          <w:rFonts w:ascii="Times New Roman" w:hAnsi="Times New Roman"/>
          <w:color w:val="000000" w:themeColor="text1"/>
          <w:sz w:val="28"/>
          <w:lang w:val="en-US"/>
        </w:rPr>
        <w:t>ip</w:t>
      </w:r>
      <w:proofErr w:type="spellEnd"/>
      <w:r w:rsidRPr="00054698">
        <w:rPr>
          <w:rFonts w:ascii="Times New Roman" w:hAnsi="Times New Roman"/>
          <w:color w:val="000000" w:themeColor="text1"/>
          <w:sz w:val="28"/>
        </w:rPr>
        <w:t xml:space="preserve"> роутера </w:t>
      </w:r>
      <w:r w:rsidR="005A6ECD" w:rsidRPr="00054698">
        <w:rPr>
          <w:rFonts w:ascii="Times New Roman" w:hAnsi="Times New Roman" w:cs="Times New Roman"/>
          <w:sz w:val="28"/>
          <w:szCs w:val="28"/>
        </w:rPr>
        <w:t>201</w:t>
      </w:r>
      <w:r w:rsidRPr="00054698">
        <w:rPr>
          <w:rFonts w:ascii="Times New Roman" w:hAnsi="Times New Roman" w:cs="Times New Roman"/>
          <w:sz w:val="28"/>
          <w:szCs w:val="28"/>
        </w:rPr>
        <w:t>.</w:t>
      </w:r>
      <w:r w:rsidR="005A6ECD" w:rsidRPr="00054698">
        <w:rPr>
          <w:rFonts w:ascii="Times New Roman" w:hAnsi="Times New Roman" w:cs="Times New Roman"/>
          <w:sz w:val="28"/>
          <w:szCs w:val="28"/>
        </w:rPr>
        <w:t>68</w:t>
      </w:r>
      <w:r w:rsidRPr="00054698">
        <w:rPr>
          <w:rFonts w:ascii="Times New Roman" w:hAnsi="Times New Roman" w:cs="Times New Roman"/>
          <w:sz w:val="28"/>
          <w:szCs w:val="28"/>
        </w:rPr>
        <w:t>.</w:t>
      </w:r>
      <w:r w:rsidR="005A6ECD" w:rsidRPr="00054698">
        <w:rPr>
          <w:rFonts w:ascii="Times New Roman" w:hAnsi="Times New Roman" w:cs="Times New Roman"/>
          <w:sz w:val="28"/>
          <w:szCs w:val="28"/>
        </w:rPr>
        <w:t>7</w:t>
      </w:r>
      <w:r w:rsidRPr="00054698">
        <w:rPr>
          <w:rFonts w:ascii="Times New Roman" w:hAnsi="Times New Roman" w:cs="Times New Roman"/>
          <w:sz w:val="28"/>
          <w:szCs w:val="28"/>
        </w:rPr>
        <w:t>.</w:t>
      </w:r>
      <w:r w:rsidR="005A6ECD" w:rsidRPr="00054698">
        <w:rPr>
          <w:rFonts w:ascii="Times New Roman" w:hAnsi="Times New Roman" w:cs="Times New Roman"/>
          <w:sz w:val="28"/>
          <w:szCs w:val="28"/>
        </w:rPr>
        <w:t>57</w:t>
      </w:r>
      <w:r w:rsidRPr="00054698">
        <w:rPr>
          <w:rFonts w:ascii="Times New Roman" w:hAnsi="Times New Roman" w:cs="Times New Roman"/>
          <w:sz w:val="28"/>
          <w:szCs w:val="28"/>
        </w:rPr>
        <w:t>.</w:t>
      </w:r>
    </w:p>
    <w:p w14:paraId="0A4B67AC" w14:textId="22E38A3E" w:rsidR="001A399C" w:rsidRPr="005F36E3" w:rsidRDefault="00503F40" w:rsidP="007D5859">
      <w:pPr>
        <w:spacing w:after="0"/>
        <w:jc w:val="both"/>
        <w:rPr>
          <w:rFonts w:ascii="Times New Roman" w:hAnsi="Times New Roman" w:cs="Times New Roman"/>
          <w:sz w:val="28"/>
          <w:szCs w:val="28"/>
        </w:rPr>
      </w:pPr>
      <w:r w:rsidRPr="005F36E3">
        <w:rPr>
          <w:rFonts w:ascii="Times New Roman" w:hAnsi="Times New Roman" w:cs="Times New Roman"/>
          <w:sz w:val="28"/>
          <w:szCs w:val="28"/>
        </w:rPr>
        <w:tab/>
      </w:r>
      <w:r w:rsidR="0001617E" w:rsidRPr="005F36E3">
        <w:rPr>
          <w:rFonts w:ascii="Times New Roman" w:hAnsi="Times New Roman" w:cs="Times New Roman"/>
          <w:sz w:val="28"/>
          <w:szCs w:val="28"/>
          <w:lang w:val="en-US"/>
        </w:rPr>
        <w:t>Web</w:t>
      </w:r>
      <w:r w:rsidR="0001617E" w:rsidRPr="005F36E3">
        <w:rPr>
          <w:rFonts w:ascii="Times New Roman" w:hAnsi="Times New Roman" w:cs="Times New Roman"/>
          <w:sz w:val="28"/>
          <w:szCs w:val="28"/>
        </w:rPr>
        <w:t xml:space="preserve">-сервер </w:t>
      </w:r>
      <w:r w:rsidR="0001617E" w:rsidRPr="005F36E3">
        <w:rPr>
          <w:rFonts w:ascii="Times New Roman" w:hAnsi="Times New Roman" w:cs="Times New Roman"/>
          <w:sz w:val="28"/>
          <w:szCs w:val="28"/>
          <w:lang w:val="en-US"/>
        </w:rPr>
        <w:t>Apache</w:t>
      </w:r>
      <w:r w:rsidR="0001617E" w:rsidRPr="005F36E3">
        <w:rPr>
          <w:rFonts w:ascii="Times New Roman" w:hAnsi="Times New Roman" w:cs="Times New Roman"/>
          <w:sz w:val="28"/>
          <w:szCs w:val="28"/>
        </w:rPr>
        <w:t xml:space="preserve"> не требует настройки, его можно использовать сразу же после установки. Все настройки зависят от конкретных потребностей организации и того, как сервер будет использоваться.</w:t>
      </w:r>
    </w:p>
    <w:p w14:paraId="7BF99599" w14:textId="77777777" w:rsidR="0001617E" w:rsidRPr="0001617E" w:rsidRDefault="0001617E" w:rsidP="007D5859">
      <w:pPr>
        <w:spacing w:after="0"/>
        <w:jc w:val="both"/>
        <w:rPr>
          <w:rFonts w:ascii="Times New Roman" w:hAnsi="Times New Roman" w:cs="Times New Roman"/>
          <w:sz w:val="28"/>
          <w:szCs w:val="28"/>
          <w:highlight w:val="magenta"/>
        </w:rPr>
      </w:pPr>
    </w:p>
    <w:p w14:paraId="07C24282" w14:textId="3A7E608E" w:rsidR="00A24FD3" w:rsidRPr="002952C6" w:rsidRDefault="00A24FD3" w:rsidP="007D5859">
      <w:pPr>
        <w:pStyle w:val="2"/>
        <w:ind w:firstLine="708"/>
        <w:jc w:val="both"/>
        <w:rPr>
          <w:rFonts w:ascii="Times New Roman" w:hAnsi="Times New Roman"/>
          <w:b/>
          <w:bCs/>
          <w:color w:val="000000" w:themeColor="text1"/>
          <w:sz w:val="28"/>
        </w:rPr>
      </w:pPr>
      <w:r w:rsidRPr="002952C6">
        <w:rPr>
          <w:rFonts w:ascii="Times New Roman" w:hAnsi="Times New Roman"/>
          <w:b/>
          <w:bCs/>
          <w:color w:val="000000" w:themeColor="text1"/>
          <w:sz w:val="28"/>
        </w:rPr>
        <w:t>3.1</w:t>
      </w:r>
      <w:r w:rsidR="000B0DB2" w:rsidRPr="002952C6">
        <w:rPr>
          <w:rFonts w:ascii="Times New Roman" w:hAnsi="Times New Roman"/>
          <w:b/>
          <w:bCs/>
          <w:color w:val="000000" w:themeColor="text1"/>
          <w:sz w:val="28"/>
        </w:rPr>
        <w:t>5</w:t>
      </w:r>
      <w:r w:rsidRPr="002952C6">
        <w:rPr>
          <w:rFonts w:ascii="Times New Roman" w:hAnsi="Times New Roman"/>
          <w:b/>
          <w:bCs/>
          <w:color w:val="000000" w:themeColor="text1"/>
          <w:sz w:val="28"/>
        </w:rPr>
        <w:t xml:space="preserve"> Настройка Прокси-сервера</w:t>
      </w:r>
    </w:p>
    <w:p w14:paraId="427E2196" w14:textId="77777777" w:rsidR="00A24FD3" w:rsidRPr="002952C6" w:rsidRDefault="00A24FD3" w:rsidP="007D5859">
      <w:pPr>
        <w:spacing w:after="0"/>
        <w:jc w:val="both"/>
        <w:rPr>
          <w:rFonts w:ascii="Times New Roman" w:hAnsi="Times New Roman"/>
          <w:color w:val="000000" w:themeColor="text1"/>
          <w:sz w:val="28"/>
        </w:rPr>
      </w:pPr>
    </w:p>
    <w:p w14:paraId="5A4F7721" w14:textId="66A1A5EC" w:rsidR="00A24FD3" w:rsidRPr="002F563F" w:rsidRDefault="00A24FD3" w:rsidP="007D5859">
      <w:pPr>
        <w:spacing w:after="0"/>
        <w:jc w:val="both"/>
        <w:rPr>
          <w:rFonts w:ascii="Times New Roman" w:hAnsi="Times New Roman"/>
          <w:color w:val="000000" w:themeColor="text1"/>
          <w:sz w:val="28"/>
          <w:highlight w:val="red"/>
        </w:rPr>
      </w:pPr>
      <w:r w:rsidRPr="002952C6">
        <w:rPr>
          <w:rFonts w:ascii="Times New Roman" w:hAnsi="Times New Roman"/>
          <w:color w:val="000000" w:themeColor="text1"/>
          <w:sz w:val="28"/>
        </w:rPr>
        <w:tab/>
      </w:r>
      <w:r w:rsidR="000161B3" w:rsidRPr="002F563F">
        <w:rPr>
          <w:rFonts w:ascii="Times New Roman" w:hAnsi="Times New Roman"/>
          <w:color w:val="000000" w:themeColor="text1"/>
          <w:sz w:val="28"/>
          <w:highlight w:val="red"/>
        </w:rPr>
        <w:t xml:space="preserve">Настройка прокси-сервера </w:t>
      </w:r>
      <w:r w:rsidR="000161B3" w:rsidRPr="002F563F">
        <w:rPr>
          <w:rFonts w:ascii="Times New Roman" w:hAnsi="Times New Roman"/>
          <w:color w:val="000000" w:themeColor="text1"/>
          <w:sz w:val="28"/>
          <w:highlight w:val="red"/>
          <w:lang w:val="en-US"/>
        </w:rPr>
        <w:t>Squid</w:t>
      </w:r>
      <w:r w:rsidR="000161B3" w:rsidRPr="002F563F">
        <w:rPr>
          <w:rFonts w:ascii="Times New Roman" w:hAnsi="Times New Roman"/>
          <w:color w:val="000000" w:themeColor="text1"/>
          <w:sz w:val="28"/>
          <w:highlight w:val="red"/>
        </w:rPr>
        <w:t xml:space="preserve"> осуществляется путём изменения его конфигурационных файлов. Он предоставляет такие функции, как кэширование, обратный прокси</w:t>
      </w:r>
      <w:r w:rsidR="00BE0263" w:rsidRPr="002F563F">
        <w:rPr>
          <w:rFonts w:ascii="Times New Roman" w:hAnsi="Times New Roman"/>
          <w:color w:val="000000" w:themeColor="text1"/>
          <w:sz w:val="28"/>
          <w:highlight w:val="red"/>
        </w:rPr>
        <w:t xml:space="preserve"> и другие.</w:t>
      </w:r>
    </w:p>
    <w:p w14:paraId="52852CCA" w14:textId="65163FC6" w:rsidR="00BE0263" w:rsidRPr="002F563F" w:rsidRDefault="00BE0263" w:rsidP="007D5859">
      <w:pPr>
        <w:spacing w:after="0"/>
        <w:jc w:val="both"/>
        <w:rPr>
          <w:rFonts w:ascii="Times New Roman" w:hAnsi="Times New Roman"/>
          <w:color w:val="000000" w:themeColor="text1"/>
          <w:sz w:val="28"/>
          <w:highlight w:val="red"/>
        </w:rPr>
      </w:pPr>
      <w:r w:rsidRPr="002F563F">
        <w:rPr>
          <w:rFonts w:ascii="Times New Roman" w:hAnsi="Times New Roman"/>
          <w:color w:val="000000" w:themeColor="text1"/>
          <w:sz w:val="28"/>
          <w:highlight w:val="red"/>
        </w:rPr>
        <w:tab/>
        <w:t xml:space="preserve">Распространённым применением прокси является ограничение доступа сотрудников организации к определённым сайтам. Ниже приведён пример конфигурации, который запретит сотрудникам посещать </w:t>
      </w:r>
      <w:proofErr w:type="spellStart"/>
      <w:r w:rsidRPr="002F563F">
        <w:rPr>
          <w:rFonts w:ascii="Times New Roman" w:hAnsi="Times New Roman"/>
          <w:color w:val="000000" w:themeColor="text1"/>
          <w:sz w:val="28"/>
          <w:highlight w:val="red"/>
          <w:lang w:val="en-US"/>
        </w:rPr>
        <w:t>youtube</w:t>
      </w:r>
      <w:proofErr w:type="spellEnd"/>
      <w:r w:rsidRPr="002F563F">
        <w:rPr>
          <w:rFonts w:ascii="Times New Roman" w:hAnsi="Times New Roman"/>
          <w:color w:val="000000" w:themeColor="text1"/>
          <w:sz w:val="28"/>
          <w:highlight w:val="red"/>
        </w:rPr>
        <w:t xml:space="preserve">, </w:t>
      </w:r>
      <w:r w:rsidRPr="002F563F">
        <w:rPr>
          <w:rFonts w:ascii="Times New Roman" w:hAnsi="Times New Roman"/>
          <w:color w:val="000000" w:themeColor="text1"/>
          <w:sz w:val="28"/>
          <w:highlight w:val="red"/>
          <w:lang w:val="en-US"/>
        </w:rPr>
        <w:t>twitter</w:t>
      </w:r>
      <w:r w:rsidRPr="002F563F">
        <w:rPr>
          <w:rFonts w:ascii="Times New Roman" w:hAnsi="Times New Roman"/>
          <w:color w:val="000000" w:themeColor="text1"/>
          <w:sz w:val="28"/>
          <w:highlight w:val="red"/>
        </w:rPr>
        <w:t xml:space="preserve"> и </w:t>
      </w:r>
      <w:proofErr w:type="spellStart"/>
      <w:r w:rsidRPr="002F563F">
        <w:rPr>
          <w:rFonts w:ascii="Times New Roman" w:hAnsi="Times New Roman"/>
          <w:color w:val="000000" w:themeColor="text1"/>
          <w:sz w:val="28"/>
          <w:highlight w:val="red"/>
          <w:lang w:val="en-US"/>
        </w:rPr>
        <w:t>instagram</w:t>
      </w:r>
      <w:proofErr w:type="spellEnd"/>
      <w:r w:rsidRPr="002F563F">
        <w:rPr>
          <w:rFonts w:ascii="Times New Roman" w:hAnsi="Times New Roman"/>
          <w:color w:val="000000" w:themeColor="text1"/>
          <w:sz w:val="28"/>
          <w:highlight w:val="red"/>
        </w:rPr>
        <w:t>.</w:t>
      </w:r>
    </w:p>
    <w:p w14:paraId="219983BF" w14:textId="631E4EA4" w:rsidR="00D633F0" w:rsidRPr="002F563F" w:rsidRDefault="00D633F0" w:rsidP="007D5859">
      <w:pPr>
        <w:spacing w:after="0"/>
        <w:jc w:val="both"/>
        <w:rPr>
          <w:rFonts w:ascii="Times New Roman" w:hAnsi="Times New Roman"/>
          <w:color w:val="000000" w:themeColor="text1"/>
          <w:sz w:val="28"/>
          <w:highlight w:val="red"/>
        </w:rPr>
      </w:pPr>
      <w:r w:rsidRPr="002F563F">
        <w:rPr>
          <w:rFonts w:ascii="Times New Roman" w:hAnsi="Times New Roman"/>
          <w:color w:val="000000" w:themeColor="text1"/>
          <w:sz w:val="28"/>
          <w:highlight w:val="red"/>
        </w:rPr>
        <w:lastRenderedPageBreak/>
        <w:tab/>
        <w:t>Откроем конфигураци</w:t>
      </w:r>
      <w:r w:rsidR="00390BF8" w:rsidRPr="002F563F">
        <w:rPr>
          <w:rFonts w:ascii="Times New Roman" w:hAnsi="Times New Roman"/>
          <w:color w:val="000000" w:themeColor="text1"/>
          <w:sz w:val="28"/>
          <w:highlight w:val="red"/>
        </w:rPr>
        <w:t>о</w:t>
      </w:r>
      <w:r w:rsidRPr="002F563F">
        <w:rPr>
          <w:rFonts w:ascii="Times New Roman" w:hAnsi="Times New Roman"/>
          <w:color w:val="000000" w:themeColor="text1"/>
          <w:sz w:val="28"/>
          <w:highlight w:val="red"/>
        </w:rPr>
        <w:t>нный файл:</w:t>
      </w:r>
    </w:p>
    <w:p w14:paraId="51C8553A" w14:textId="48B46BDF" w:rsidR="00A24FD3" w:rsidRPr="002F563F" w:rsidRDefault="00D633F0"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t>$</w:t>
      </w:r>
      <w:proofErr w:type="spellStart"/>
      <w:r w:rsidRPr="002F563F">
        <w:rPr>
          <w:rFonts w:ascii="Times New Roman" w:hAnsi="Times New Roman" w:cs="Times New Roman"/>
          <w:sz w:val="28"/>
          <w:szCs w:val="28"/>
          <w:highlight w:val="red"/>
          <w:lang w:val="en-US"/>
        </w:rPr>
        <w:t>sudo</w:t>
      </w:r>
      <w:proofErr w:type="spellEnd"/>
      <w:r w:rsidRPr="002F563F">
        <w:rPr>
          <w:rFonts w:ascii="Times New Roman" w:hAnsi="Times New Roman" w:cs="Times New Roman"/>
          <w:sz w:val="28"/>
          <w:szCs w:val="28"/>
          <w:highlight w:val="red"/>
        </w:rPr>
        <w:t xml:space="preserve"> </w:t>
      </w:r>
      <w:proofErr w:type="spellStart"/>
      <w:r w:rsidRPr="002F563F">
        <w:rPr>
          <w:rFonts w:ascii="Times New Roman" w:hAnsi="Times New Roman" w:cs="Times New Roman"/>
          <w:sz w:val="28"/>
          <w:szCs w:val="28"/>
          <w:highlight w:val="red"/>
          <w:lang w:val="en-US"/>
        </w:rPr>
        <w:t>nano</w:t>
      </w:r>
      <w:proofErr w:type="spellEnd"/>
      <w:r w:rsidRPr="002F563F">
        <w:rPr>
          <w:rFonts w:ascii="Times New Roman" w:hAnsi="Times New Roman" w:cs="Times New Roman"/>
          <w:sz w:val="28"/>
          <w:szCs w:val="28"/>
          <w:highlight w:val="red"/>
        </w:rPr>
        <w:t xml:space="preserve"> /</w:t>
      </w:r>
      <w:proofErr w:type="spellStart"/>
      <w:r w:rsidRPr="002F563F">
        <w:rPr>
          <w:rFonts w:ascii="Times New Roman" w:hAnsi="Times New Roman" w:cs="Times New Roman"/>
          <w:sz w:val="28"/>
          <w:szCs w:val="28"/>
          <w:highlight w:val="red"/>
          <w:lang w:val="en-US"/>
        </w:rPr>
        <w:t>etc</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squid</w:t>
      </w:r>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blocked</w:t>
      </w:r>
      <w:r w:rsidRPr="002F563F">
        <w:rPr>
          <w:rFonts w:ascii="Times New Roman" w:hAnsi="Times New Roman" w:cs="Times New Roman"/>
          <w:sz w:val="28"/>
          <w:szCs w:val="28"/>
          <w:highlight w:val="red"/>
        </w:rPr>
        <w:t>_</w:t>
      </w:r>
      <w:r w:rsidRPr="002F563F">
        <w:rPr>
          <w:rFonts w:ascii="Times New Roman" w:hAnsi="Times New Roman" w:cs="Times New Roman"/>
          <w:sz w:val="28"/>
          <w:szCs w:val="28"/>
          <w:highlight w:val="red"/>
          <w:lang w:val="en-US"/>
        </w:rPr>
        <w:t>sites</w:t>
      </w:r>
    </w:p>
    <w:p w14:paraId="4C9B2B91" w14:textId="11031040" w:rsidR="00D633F0" w:rsidRPr="002F563F" w:rsidRDefault="00D633F0"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r w:rsidR="00390BF8" w:rsidRPr="002F563F">
        <w:rPr>
          <w:rFonts w:ascii="Times New Roman" w:hAnsi="Times New Roman" w:cs="Times New Roman"/>
          <w:sz w:val="28"/>
          <w:szCs w:val="28"/>
          <w:highlight w:val="red"/>
        </w:rPr>
        <w:t>Добавим в него сайты, доступ к которым нужно ограничить. Файл должен выглядеть так:</w:t>
      </w:r>
    </w:p>
    <w:p w14:paraId="3D9328D0" w14:textId="458C39DA"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youtube</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5872E479" w14:textId="394C09ED"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r w:rsidRPr="002F563F">
        <w:rPr>
          <w:rFonts w:ascii="Times New Roman" w:hAnsi="Times New Roman" w:cs="Times New Roman"/>
          <w:sz w:val="28"/>
          <w:szCs w:val="28"/>
          <w:highlight w:val="red"/>
          <w:lang w:val="en-US"/>
        </w:rPr>
        <w:t>twitter</w:t>
      </w:r>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1B3656F9" w14:textId="415F8AE1" w:rsidR="00390BF8" w:rsidRPr="002F563F" w:rsidRDefault="00390BF8"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instagram</w:t>
      </w:r>
      <w:proofErr w:type="spellEnd"/>
      <w:r w:rsidRPr="002F563F">
        <w:rPr>
          <w:rFonts w:ascii="Times New Roman" w:hAnsi="Times New Roman" w:cs="Times New Roman"/>
          <w:sz w:val="28"/>
          <w:szCs w:val="28"/>
          <w:highlight w:val="red"/>
        </w:rPr>
        <w:t>.</w:t>
      </w:r>
      <w:r w:rsidRPr="002F563F">
        <w:rPr>
          <w:rFonts w:ascii="Times New Roman" w:hAnsi="Times New Roman" w:cs="Times New Roman"/>
          <w:sz w:val="28"/>
          <w:szCs w:val="28"/>
          <w:highlight w:val="red"/>
          <w:lang w:val="en-US"/>
        </w:rPr>
        <w:t>com</w:t>
      </w:r>
    </w:p>
    <w:p w14:paraId="095F9EFA" w14:textId="4D59E8B2" w:rsidR="00AD6EEC" w:rsidRPr="002F563F" w:rsidRDefault="00AD6EEC" w:rsidP="007D5859">
      <w:pPr>
        <w:spacing w:after="0"/>
        <w:jc w:val="both"/>
        <w:rPr>
          <w:rFonts w:ascii="Times New Roman" w:hAnsi="Times New Roman" w:cs="Times New Roman"/>
          <w:sz w:val="28"/>
          <w:szCs w:val="28"/>
          <w:highlight w:val="red"/>
        </w:rPr>
      </w:pPr>
      <w:r w:rsidRPr="002F563F">
        <w:rPr>
          <w:rFonts w:ascii="Times New Roman" w:hAnsi="Times New Roman" w:cs="Times New Roman"/>
          <w:sz w:val="28"/>
          <w:szCs w:val="28"/>
          <w:highlight w:val="red"/>
        </w:rPr>
        <w:tab/>
        <w:t xml:space="preserve">После этого добавляем в прокси </w:t>
      </w:r>
      <w:r w:rsidRPr="002F563F">
        <w:rPr>
          <w:rFonts w:ascii="Times New Roman" w:hAnsi="Times New Roman" w:cs="Times New Roman"/>
          <w:sz w:val="28"/>
          <w:szCs w:val="28"/>
          <w:highlight w:val="red"/>
          <w:lang w:val="en-US"/>
        </w:rPr>
        <w:t>access</w:t>
      </w:r>
      <w:r w:rsidRPr="002F563F">
        <w:rPr>
          <w:rFonts w:ascii="Times New Roman" w:hAnsi="Times New Roman" w:cs="Times New Roman"/>
          <w:sz w:val="28"/>
          <w:szCs w:val="28"/>
          <w:highlight w:val="red"/>
        </w:rPr>
        <w:t xml:space="preserve"> </w:t>
      </w:r>
      <w:r w:rsidRPr="002F563F">
        <w:rPr>
          <w:rFonts w:ascii="Times New Roman" w:hAnsi="Times New Roman" w:cs="Times New Roman"/>
          <w:sz w:val="28"/>
          <w:szCs w:val="28"/>
          <w:highlight w:val="red"/>
          <w:lang w:val="en-US"/>
        </w:rPr>
        <w:t>list</w:t>
      </w:r>
      <w:r w:rsidRPr="002F563F">
        <w:rPr>
          <w:rFonts w:ascii="Times New Roman" w:hAnsi="Times New Roman" w:cs="Times New Roman"/>
          <w:sz w:val="28"/>
          <w:szCs w:val="28"/>
          <w:highlight w:val="red"/>
        </w:rPr>
        <w:t>:</w:t>
      </w:r>
    </w:p>
    <w:p w14:paraId="0D40E523" w14:textId="4233DE54"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rPr>
        <w:tab/>
      </w:r>
      <w:proofErr w:type="spellStart"/>
      <w:r w:rsidRPr="002F563F">
        <w:rPr>
          <w:rFonts w:ascii="Times New Roman" w:hAnsi="Times New Roman" w:cs="Times New Roman"/>
          <w:sz w:val="28"/>
          <w:szCs w:val="28"/>
          <w:highlight w:val="red"/>
          <w:lang w:val="en-US"/>
        </w:rPr>
        <w:t>acl</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blocked_sites</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dstdomain</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etc</w:t>
      </w:r>
      <w:proofErr w:type="spellEnd"/>
      <w:r w:rsidRPr="002F563F">
        <w:rPr>
          <w:rFonts w:ascii="Times New Roman" w:hAnsi="Times New Roman" w:cs="Times New Roman"/>
          <w:sz w:val="28"/>
          <w:szCs w:val="28"/>
          <w:highlight w:val="red"/>
          <w:lang w:val="en-US"/>
        </w:rPr>
        <w:t>//squid/</w:t>
      </w:r>
      <w:proofErr w:type="spellStart"/>
      <w:r w:rsidRPr="002F563F">
        <w:rPr>
          <w:rFonts w:ascii="Times New Roman" w:hAnsi="Times New Roman" w:cs="Times New Roman"/>
          <w:sz w:val="28"/>
          <w:szCs w:val="28"/>
          <w:highlight w:val="red"/>
          <w:lang w:val="en-US"/>
        </w:rPr>
        <w:t>blocked_sites</w:t>
      </w:r>
      <w:proofErr w:type="spellEnd"/>
      <w:r w:rsidRPr="002F563F">
        <w:rPr>
          <w:rFonts w:ascii="Times New Roman" w:hAnsi="Times New Roman" w:cs="Times New Roman"/>
          <w:sz w:val="28"/>
          <w:szCs w:val="28"/>
          <w:highlight w:val="red"/>
          <w:lang w:val="en-US"/>
        </w:rPr>
        <w:t>”</w:t>
      </w:r>
    </w:p>
    <w:p w14:paraId="5AE5238A" w14:textId="21ED1170"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r>
      <w:proofErr w:type="spellStart"/>
      <w:r w:rsidRPr="002F563F">
        <w:rPr>
          <w:rFonts w:ascii="Times New Roman" w:hAnsi="Times New Roman" w:cs="Times New Roman"/>
          <w:sz w:val="28"/>
          <w:szCs w:val="28"/>
          <w:highlight w:val="red"/>
          <w:lang w:val="en-US"/>
        </w:rPr>
        <w:t>http_access</w:t>
      </w:r>
      <w:proofErr w:type="spellEnd"/>
      <w:r w:rsidRPr="002F563F">
        <w:rPr>
          <w:rFonts w:ascii="Times New Roman" w:hAnsi="Times New Roman" w:cs="Times New Roman"/>
          <w:sz w:val="28"/>
          <w:szCs w:val="28"/>
          <w:highlight w:val="red"/>
          <w:lang w:val="en-US"/>
        </w:rPr>
        <w:t xml:space="preserve"> deny </w:t>
      </w:r>
      <w:proofErr w:type="spellStart"/>
      <w:r w:rsidRPr="002F563F">
        <w:rPr>
          <w:rFonts w:ascii="Times New Roman" w:hAnsi="Times New Roman" w:cs="Times New Roman"/>
          <w:sz w:val="28"/>
          <w:szCs w:val="28"/>
          <w:highlight w:val="red"/>
          <w:lang w:val="en-US"/>
        </w:rPr>
        <w:t>blocked_sites</w:t>
      </w:r>
      <w:proofErr w:type="spellEnd"/>
    </w:p>
    <w:p w14:paraId="1EC2A964" w14:textId="3C56022D"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r>
      <w:r w:rsidRPr="002F563F">
        <w:rPr>
          <w:rFonts w:ascii="Times New Roman" w:hAnsi="Times New Roman" w:cs="Times New Roman"/>
          <w:sz w:val="28"/>
          <w:szCs w:val="28"/>
          <w:highlight w:val="red"/>
        </w:rPr>
        <w:t>Перезапускаем</w:t>
      </w:r>
      <w:r w:rsidRPr="002F563F">
        <w:rPr>
          <w:rFonts w:ascii="Times New Roman" w:hAnsi="Times New Roman" w:cs="Times New Roman"/>
          <w:sz w:val="28"/>
          <w:szCs w:val="28"/>
          <w:highlight w:val="red"/>
          <w:lang w:val="en-US"/>
        </w:rPr>
        <w:t xml:space="preserve"> </w:t>
      </w:r>
      <w:r w:rsidRPr="002F563F">
        <w:rPr>
          <w:rFonts w:ascii="Times New Roman" w:hAnsi="Times New Roman" w:cs="Times New Roman"/>
          <w:sz w:val="28"/>
          <w:szCs w:val="28"/>
          <w:highlight w:val="red"/>
        </w:rPr>
        <w:t>сервер</w:t>
      </w:r>
      <w:r w:rsidRPr="002F563F">
        <w:rPr>
          <w:rFonts w:ascii="Times New Roman" w:hAnsi="Times New Roman" w:cs="Times New Roman"/>
          <w:sz w:val="28"/>
          <w:szCs w:val="28"/>
          <w:highlight w:val="red"/>
          <w:lang w:val="en-US"/>
        </w:rPr>
        <w:t>:</w:t>
      </w:r>
    </w:p>
    <w:p w14:paraId="4A9E5808" w14:textId="38393179" w:rsidR="00AD6EEC" w:rsidRPr="002F563F" w:rsidRDefault="00AD6EEC" w:rsidP="007D5859">
      <w:pPr>
        <w:spacing w:after="0"/>
        <w:jc w:val="both"/>
        <w:rPr>
          <w:rFonts w:ascii="Times New Roman" w:hAnsi="Times New Roman" w:cs="Times New Roman"/>
          <w:sz w:val="28"/>
          <w:szCs w:val="28"/>
          <w:highlight w:val="red"/>
          <w:lang w:val="en-US"/>
        </w:rPr>
      </w:pPr>
      <w:r w:rsidRPr="002F563F">
        <w:rPr>
          <w:rFonts w:ascii="Times New Roman" w:hAnsi="Times New Roman" w:cs="Times New Roman"/>
          <w:sz w:val="28"/>
          <w:szCs w:val="28"/>
          <w:highlight w:val="red"/>
          <w:lang w:val="en-US"/>
        </w:rPr>
        <w:tab/>
        <w:t>$</w:t>
      </w:r>
      <w:proofErr w:type="spellStart"/>
      <w:r w:rsidRPr="002F563F">
        <w:rPr>
          <w:rFonts w:ascii="Times New Roman" w:hAnsi="Times New Roman" w:cs="Times New Roman"/>
          <w:sz w:val="28"/>
          <w:szCs w:val="28"/>
          <w:highlight w:val="red"/>
          <w:lang w:val="en-US"/>
        </w:rPr>
        <w:t>sudo</w:t>
      </w:r>
      <w:proofErr w:type="spellEnd"/>
      <w:r w:rsidRPr="002F563F">
        <w:rPr>
          <w:rFonts w:ascii="Times New Roman" w:hAnsi="Times New Roman" w:cs="Times New Roman"/>
          <w:sz w:val="28"/>
          <w:szCs w:val="28"/>
          <w:highlight w:val="red"/>
          <w:lang w:val="en-US"/>
        </w:rPr>
        <w:t xml:space="preserve"> </w:t>
      </w:r>
      <w:proofErr w:type="spellStart"/>
      <w:r w:rsidRPr="002F563F">
        <w:rPr>
          <w:rFonts w:ascii="Times New Roman" w:hAnsi="Times New Roman" w:cs="Times New Roman"/>
          <w:sz w:val="28"/>
          <w:szCs w:val="28"/>
          <w:highlight w:val="red"/>
          <w:lang w:val="en-US"/>
        </w:rPr>
        <w:t>systemctl</w:t>
      </w:r>
      <w:proofErr w:type="spellEnd"/>
      <w:r w:rsidRPr="002F563F">
        <w:rPr>
          <w:rFonts w:ascii="Times New Roman" w:hAnsi="Times New Roman" w:cs="Times New Roman"/>
          <w:sz w:val="28"/>
          <w:szCs w:val="28"/>
          <w:highlight w:val="red"/>
          <w:lang w:val="en-US"/>
        </w:rPr>
        <w:t xml:space="preserve"> restart squid</w:t>
      </w:r>
    </w:p>
    <w:p w14:paraId="052BC295" w14:textId="7BD49FC2" w:rsidR="00D850BA" w:rsidRPr="002952C6" w:rsidRDefault="00D850BA" w:rsidP="007D5859">
      <w:pPr>
        <w:spacing w:after="0"/>
        <w:jc w:val="both"/>
        <w:rPr>
          <w:rFonts w:ascii="Times New Roman" w:hAnsi="Times New Roman" w:cs="Times New Roman"/>
          <w:sz w:val="28"/>
          <w:szCs w:val="28"/>
        </w:rPr>
      </w:pPr>
      <w:r w:rsidRPr="002F563F">
        <w:rPr>
          <w:rFonts w:ascii="Times New Roman" w:hAnsi="Times New Roman" w:cs="Times New Roman"/>
          <w:sz w:val="28"/>
          <w:szCs w:val="28"/>
          <w:highlight w:val="red"/>
          <w:lang w:val="en-US"/>
        </w:rPr>
        <w:tab/>
      </w:r>
      <w:r w:rsidRPr="002F563F">
        <w:rPr>
          <w:rFonts w:ascii="Times New Roman" w:hAnsi="Times New Roman" w:cs="Times New Roman"/>
          <w:sz w:val="28"/>
          <w:szCs w:val="28"/>
          <w:highlight w:val="red"/>
        </w:rPr>
        <w:t>После этого изменённая конфигурация вступит в силу.</w:t>
      </w:r>
    </w:p>
    <w:p w14:paraId="2CAD19C4" w14:textId="77777777" w:rsidR="00A24FD3" w:rsidRPr="00D850BA" w:rsidRDefault="00A24FD3" w:rsidP="007D5859">
      <w:pPr>
        <w:spacing w:after="0"/>
        <w:jc w:val="both"/>
        <w:rPr>
          <w:rFonts w:ascii="Times New Roman" w:hAnsi="Times New Roman" w:cs="Times New Roman"/>
          <w:sz w:val="28"/>
          <w:szCs w:val="28"/>
          <w:highlight w:val="yellow"/>
        </w:rPr>
      </w:pPr>
    </w:p>
    <w:p w14:paraId="2905E72B" w14:textId="6CDBDD80" w:rsidR="00540B49" w:rsidRPr="003804C9" w:rsidRDefault="00540B49" w:rsidP="007D5859">
      <w:pPr>
        <w:spacing w:after="0"/>
        <w:jc w:val="both"/>
        <w:rPr>
          <w:rFonts w:ascii="Times New Roman" w:hAnsi="Times New Roman"/>
          <w:color w:val="000000" w:themeColor="text1"/>
          <w:sz w:val="28"/>
        </w:rPr>
      </w:pPr>
      <w:r w:rsidRPr="003804C9">
        <w:rPr>
          <w:rFonts w:ascii="Times New Roman" w:hAnsi="Times New Roman" w:cs="Times New Roman"/>
          <w:sz w:val="28"/>
          <w:szCs w:val="28"/>
        </w:rPr>
        <w:tab/>
      </w:r>
      <w:r w:rsidRPr="003804C9">
        <w:rPr>
          <w:rFonts w:ascii="Times New Roman" w:hAnsi="Times New Roman"/>
          <w:b/>
          <w:bCs/>
          <w:color w:val="000000" w:themeColor="text1"/>
          <w:sz w:val="28"/>
        </w:rPr>
        <w:t>3.1</w:t>
      </w:r>
      <w:r w:rsidR="000B0DB2" w:rsidRPr="003804C9">
        <w:rPr>
          <w:rFonts w:ascii="Times New Roman" w:hAnsi="Times New Roman"/>
          <w:b/>
          <w:bCs/>
          <w:color w:val="000000" w:themeColor="text1"/>
          <w:sz w:val="28"/>
        </w:rPr>
        <w:t>6</w:t>
      </w:r>
      <w:r w:rsidRPr="003804C9">
        <w:rPr>
          <w:rFonts w:ascii="Times New Roman" w:hAnsi="Times New Roman"/>
          <w:b/>
          <w:bCs/>
          <w:color w:val="000000" w:themeColor="text1"/>
          <w:sz w:val="28"/>
        </w:rPr>
        <w:t xml:space="preserve"> Настройка то</w:t>
      </w:r>
      <w:r w:rsidR="00E406D0">
        <w:rPr>
          <w:rFonts w:ascii="Times New Roman" w:hAnsi="Times New Roman"/>
          <w:b/>
          <w:bCs/>
          <w:color w:val="000000" w:themeColor="text1"/>
          <w:sz w:val="28"/>
        </w:rPr>
        <w:t>чек</w:t>
      </w:r>
      <w:r w:rsidRPr="003804C9">
        <w:rPr>
          <w:rFonts w:ascii="Times New Roman" w:hAnsi="Times New Roman"/>
          <w:b/>
          <w:bCs/>
          <w:color w:val="000000" w:themeColor="text1"/>
          <w:sz w:val="28"/>
        </w:rPr>
        <w:t xml:space="preserve"> беспроводного доступа</w:t>
      </w:r>
      <w:r w:rsidRPr="003804C9">
        <w:rPr>
          <w:rFonts w:ascii="Courier New" w:hAnsi="Courier New" w:cs="Courier New"/>
          <w:sz w:val="24"/>
          <w:szCs w:val="24"/>
        </w:rPr>
        <w:t xml:space="preserve"> </w:t>
      </w:r>
    </w:p>
    <w:p w14:paraId="4B4ABDA2" w14:textId="41B3BC4B" w:rsidR="002423A9" w:rsidRPr="003804C9" w:rsidRDefault="001244F6" w:rsidP="007D5859">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 xml:space="preserve">Для удалённого подключения к точке доступа необходимо ввести адрес 192.168.1.230 в адресной строке браузера. </w:t>
      </w:r>
    </w:p>
    <w:p w14:paraId="274B518E" w14:textId="47AC34D3" w:rsidR="001244F6" w:rsidRDefault="001244F6" w:rsidP="00921DFA">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После этого появится следующее окно</w:t>
      </w:r>
      <w:r w:rsidR="008B189C" w:rsidRPr="003804C9">
        <w:rPr>
          <w:rFonts w:ascii="Times New Roman" w:hAnsi="Times New Roman" w:cs="Times New Roman"/>
          <w:sz w:val="28"/>
          <w:szCs w:val="28"/>
        </w:rPr>
        <w:t xml:space="preserve">, показанное на рисунке </w:t>
      </w:r>
      <w:r w:rsidR="0094304C">
        <w:rPr>
          <w:rFonts w:ascii="Times New Roman" w:hAnsi="Times New Roman" w:cs="Times New Roman"/>
          <w:sz w:val="28"/>
          <w:szCs w:val="28"/>
        </w:rPr>
        <w:t>3.6</w:t>
      </w:r>
      <w:r w:rsidR="008B189C" w:rsidRPr="003804C9">
        <w:rPr>
          <w:rFonts w:ascii="Times New Roman" w:hAnsi="Times New Roman" w:cs="Times New Roman"/>
          <w:sz w:val="28"/>
          <w:szCs w:val="28"/>
        </w:rPr>
        <w:t>.</w:t>
      </w:r>
    </w:p>
    <w:p w14:paraId="194323C4" w14:textId="7828E288" w:rsidR="001244F6" w:rsidRPr="003804C9" w:rsidRDefault="001244F6" w:rsidP="007D5859">
      <w:pPr>
        <w:spacing w:after="0"/>
        <w:jc w:val="center"/>
        <w:rPr>
          <w:rFonts w:ascii="Times New Roman" w:hAnsi="Times New Roman" w:cs="Times New Roman"/>
          <w:sz w:val="28"/>
          <w:szCs w:val="28"/>
        </w:rPr>
      </w:pPr>
      <w:r w:rsidRPr="003804C9">
        <w:rPr>
          <w:rFonts w:ascii="Times New Roman" w:hAnsi="Times New Roman" w:cs="Times New Roman"/>
          <w:noProof/>
          <w:sz w:val="28"/>
          <w:szCs w:val="28"/>
          <w:lang w:eastAsia="ru-RU"/>
        </w:rPr>
        <w:drawing>
          <wp:inline distT="0" distB="0" distL="0" distR="0" wp14:anchorId="7CB4CA12" wp14:editId="50793151">
            <wp:extent cx="2042543" cy="1584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4577" cy="1594298"/>
                    </a:xfrm>
                    <a:prstGeom prst="rect">
                      <a:avLst/>
                    </a:prstGeom>
                  </pic:spPr>
                </pic:pic>
              </a:graphicData>
            </a:graphic>
          </wp:inline>
        </w:drawing>
      </w:r>
    </w:p>
    <w:p w14:paraId="53876654" w14:textId="2A072A4E" w:rsidR="008B189C" w:rsidRDefault="0094304C" w:rsidP="007D5859">
      <w:pPr>
        <w:spacing w:after="0"/>
        <w:jc w:val="center"/>
        <w:rPr>
          <w:rFonts w:ascii="Times New Roman" w:hAnsi="Times New Roman" w:cs="Times New Roman"/>
          <w:sz w:val="28"/>
          <w:szCs w:val="28"/>
        </w:rPr>
      </w:pPr>
      <w:r>
        <w:rPr>
          <w:rFonts w:ascii="Times New Roman" w:hAnsi="Times New Roman" w:cs="Times New Roman"/>
          <w:sz w:val="28"/>
          <w:szCs w:val="28"/>
        </w:rPr>
        <w:t>Рисунок 3.6</w:t>
      </w:r>
      <w:r w:rsidR="008B189C" w:rsidRPr="003804C9">
        <w:rPr>
          <w:rFonts w:ascii="Times New Roman" w:hAnsi="Times New Roman" w:cs="Times New Roman"/>
          <w:sz w:val="28"/>
          <w:szCs w:val="28"/>
        </w:rPr>
        <w:t xml:space="preserve"> – </w:t>
      </w:r>
      <w:r w:rsidR="000F6C47">
        <w:rPr>
          <w:rFonts w:ascii="Times New Roman" w:hAnsi="Times New Roman" w:cs="Times New Roman"/>
          <w:sz w:val="28"/>
          <w:szCs w:val="28"/>
        </w:rPr>
        <w:t>Окно ввода пароля</w:t>
      </w:r>
    </w:p>
    <w:p w14:paraId="6FEEC1FB" w14:textId="77777777" w:rsidR="000D37E4" w:rsidRPr="003804C9" w:rsidRDefault="000D37E4" w:rsidP="007D5859">
      <w:pPr>
        <w:spacing w:after="0"/>
        <w:jc w:val="center"/>
        <w:rPr>
          <w:rFonts w:ascii="Times New Roman" w:hAnsi="Times New Roman" w:cs="Times New Roman"/>
          <w:sz w:val="28"/>
          <w:szCs w:val="28"/>
        </w:rPr>
      </w:pPr>
    </w:p>
    <w:p w14:paraId="32A6A9D5" w14:textId="2121F388" w:rsidR="001244F6" w:rsidRPr="003804C9" w:rsidRDefault="001244F6" w:rsidP="007D5859">
      <w:pPr>
        <w:spacing w:after="0"/>
        <w:ind w:firstLine="708"/>
        <w:jc w:val="both"/>
        <w:rPr>
          <w:rFonts w:ascii="Times New Roman" w:hAnsi="Times New Roman" w:cs="Times New Roman"/>
          <w:sz w:val="28"/>
          <w:szCs w:val="28"/>
        </w:rPr>
      </w:pPr>
      <w:r w:rsidRPr="003804C9">
        <w:rPr>
          <w:rFonts w:ascii="Times New Roman" w:hAnsi="Times New Roman" w:cs="Times New Roman"/>
          <w:sz w:val="28"/>
          <w:szCs w:val="28"/>
        </w:rPr>
        <w:t xml:space="preserve">При первом подключении нужно ввести имя пользователя </w:t>
      </w:r>
      <w:r w:rsidRPr="003804C9">
        <w:rPr>
          <w:rFonts w:ascii="Times New Roman" w:hAnsi="Times New Roman" w:cs="Times New Roman"/>
          <w:sz w:val="28"/>
          <w:szCs w:val="28"/>
          <w:lang w:val="en-US"/>
        </w:rPr>
        <w:t>manager</w:t>
      </w:r>
      <w:r w:rsidRPr="003804C9">
        <w:rPr>
          <w:rFonts w:ascii="Times New Roman" w:hAnsi="Times New Roman" w:cs="Times New Roman"/>
          <w:sz w:val="28"/>
          <w:szCs w:val="28"/>
        </w:rPr>
        <w:t xml:space="preserve"> и парол</w:t>
      </w:r>
      <w:r w:rsidR="00E03E57" w:rsidRPr="003804C9">
        <w:rPr>
          <w:rFonts w:ascii="Times New Roman" w:hAnsi="Times New Roman" w:cs="Times New Roman"/>
          <w:sz w:val="28"/>
          <w:szCs w:val="28"/>
        </w:rPr>
        <w:t>ь</w:t>
      </w:r>
      <w:r w:rsidRPr="003804C9">
        <w:rPr>
          <w:rFonts w:ascii="Times New Roman" w:hAnsi="Times New Roman" w:cs="Times New Roman"/>
          <w:sz w:val="28"/>
          <w:szCs w:val="28"/>
        </w:rPr>
        <w:t xml:space="preserve"> </w:t>
      </w:r>
      <w:r w:rsidRPr="003804C9">
        <w:rPr>
          <w:rFonts w:ascii="Times New Roman" w:hAnsi="Times New Roman" w:cs="Times New Roman"/>
          <w:sz w:val="28"/>
          <w:szCs w:val="28"/>
          <w:lang w:val="en-US"/>
        </w:rPr>
        <w:t>friend</w:t>
      </w:r>
      <w:r w:rsidR="004B572B" w:rsidRPr="003804C9">
        <w:rPr>
          <w:rFonts w:ascii="Times New Roman" w:hAnsi="Times New Roman" w:cs="Times New Roman"/>
          <w:sz w:val="28"/>
          <w:szCs w:val="28"/>
        </w:rPr>
        <w:t xml:space="preserve">. </w:t>
      </w:r>
    </w:p>
    <w:p w14:paraId="6282363C" w14:textId="3CEA175D" w:rsidR="00540B49" w:rsidRPr="003804C9" w:rsidRDefault="008B189C" w:rsidP="007D5859">
      <w:pPr>
        <w:spacing w:after="0"/>
        <w:ind w:firstLine="708"/>
        <w:jc w:val="both"/>
        <w:rPr>
          <w:rFonts w:ascii="Times New Roman" w:hAnsi="Times New Roman" w:cs="Times New Roman"/>
          <w:sz w:val="28"/>
          <w:szCs w:val="28"/>
        </w:rPr>
      </w:pPr>
      <w:r w:rsidRPr="003804C9">
        <w:rPr>
          <w:rFonts w:ascii="Times New Roman" w:hAnsi="Times New Roman"/>
          <w:color w:val="000000" w:themeColor="text1"/>
          <w:sz w:val="28"/>
        </w:rPr>
        <w:t>Тогда появится окно</w:t>
      </w:r>
      <w:r w:rsidR="00C905D7" w:rsidRPr="003804C9">
        <w:rPr>
          <w:rFonts w:ascii="Times New Roman" w:hAnsi="Times New Roman"/>
          <w:color w:val="000000" w:themeColor="text1"/>
          <w:sz w:val="28"/>
        </w:rPr>
        <w:t>, показанное на</w:t>
      </w:r>
      <w:r w:rsidRPr="003804C9">
        <w:rPr>
          <w:rFonts w:ascii="Times New Roman" w:hAnsi="Times New Roman"/>
          <w:color w:val="000000" w:themeColor="text1"/>
          <w:sz w:val="28"/>
        </w:rPr>
        <w:t xml:space="preserve"> </w:t>
      </w:r>
      <w:r w:rsidR="00C905D7" w:rsidRPr="003804C9">
        <w:rPr>
          <w:rFonts w:ascii="Times New Roman" w:hAnsi="Times New Roman"/>
          <w:color w:val="000000" w:themeColor="text1"/>
          <w:sz w:val="28"/>
        </w:rPr>
        <w:t xml:space="preserve"> </w:t>
      </w:r>
      <w:r w:rsidR="000F6C47">
        <w:rPr>
          <w:rFonts w:ascii="Times New Roman" w:hAnsi="Times New Roman" w:cs="Times New Roman"/>
          <w:sz w:val="28"/>
          <w:szCs w:val="28"/>
        </w:rPr>
        <w:t>рисунке 3.7</w:t>
      </w:r>
      <w:r w:rsidR="00114FEA" w:rsidRPr="003804C9">
        <w:rPr>
          <w:rFonts w:ascii="Times New Roman" w:hAnsi="Times New Roman" w:cs="Times New Roman"/>
          <w:sz w:val="28"/>
          <w:szCs w:val="28"/>
        </w:rPr>
        <w:t>.</w:t>
      </w:r>
    </w:p>
    <w:p w14:paraId="11AC32C2" w14:textId="4E4E930A" w:rsidR="00114FEA" w:rsidRPr="003804C9" w:rsidRDefault="00F54697"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drawing>
          <wp:inline distT="0" distB="0" distL="0" distR="0" wp14:anchorId="30BF42BD" wp14:editId="2B426610">
            <wp:extent cx="4186645" cy="21570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02879" cy="2165459"/>
                    </a:xfrm>
                    <a:prstGeom prst="rect">
                      <a:avLst/>
                    </a:prstGeom>
                  </pic:spPr>
                </pic:pic>
              </a:graphicData>
            </a:graphic>
          </wp:inline>
        </w:drawing>
      </w:r>
    </w:p>
    <w:p w14:paraId="38D00604" w14:textId="5465D966" w:rsidR="000D37E4" w:rsidRPr="003804C9" w:rsidRDefault="000F6C47" w:rsidP="00333F62">
      <w:pPr>
        <w:spacing w:after="0"/>
        <w:jc w:val="center"/>
        <w:rPr>
          <w:rFonts w:ascii="Times New Roman" w:hAnsi="Times New Roman" w:cs="Times New Roman"/>
          <w:sz w:val="28"/>
          <w:szCs w:val="28"/>
        </w:rPr>
      </w:pPr>
      <w:r>
        <w:rPr>
          <w:rFonts w:ascii="Times New Roman" w:hAnsi="Times New Roman" w:cs="Times New Roman"/>
          <w:sz w:val="28"/>
          <w:szCs w:val="28"/>
        </w:rPr>
        <w:t>Рисунок 3.7 – окно настройки точки доступа</w:t>
      </w:r>
    </w:p>
    <w:p w14:paraId="07196731" w14:textId="5CC33EAB" w:rsidR="004174DE" w:rsidRPr="003804C9" w:rsidRDefault="00054698" w:rsidP="007D5859">
      <w:pPr>
        <w:spacing w:after="0"/>
        <w:ind w:firstLine="708"/>
        <w:jc w:val="both"/>
        <w:rPr>
          <w:rFonts w:ascii="Times New Roman" w:hAnsi="Times New Roman"/>
          <w:color w:val="000000" w:themeColor="text1"/>
          <w:sz w:val="28"/>
        </w:rPr>
      </w:pPr>
      <w:r w:rsidRPr="003804C9">
        <w:rPr>
          <w:rFonts w:ascii="Times New Roman" w:hAnsi="Times New Roman"/>
          <w:color w:val="000000" w:themeColor="text1"/>
          <w:sz w:val="28"/>
        </w:rPr>
        <w:lastRenderedPageBreak/>
        <w:t>Перейдём</w:t>
      </w:r>
      <w:r w:rsidRPr="00595ADF">
        <w:rPr>
          <w:rFonts w:ascii="Times New Roman" w:hAnsi="Times New Roman"/>
          <w:color w:val="000000" w:themeColor="text1"/>
          <w:sz w:val="28"/>
        </w:rPr>
        <w:t xml:space="preserve"> </w:t>
      </w:r>
      <w:r w:rsidRPr="003804C9">
        <w:rPr>
          <w:rFonts w:ascii="Times New Roman" w:hAnsi="Times New Roman"/>
          <w:color w:val="000000" w:themeColor="text1"/>
          <w:sz w:val="28"/>
        </w:rPr>
        <w:t>во</w:t>
      </w:r>
      <w:r w:rsidRPr="00595ADF">
        <w:rPr>
          <w:rFonts w:ascii="Times New Roman" w:hAnsi="Times New Roman"/>
          <w:color w:val="000000" w:themeColor="text1"/>
          <w:sz w:val="28"/>
        </w:rPr>
        <w:t xml:space="preserve"> </w:t>
      </w:r>
      <w:r w:rsidRPr="003804C9">
        <w:rPr>
          <w:rFonts w:ascii="Times New Roman" w:hAnsi="Times New Roman"/>
          <w:color w:val="000000" w:themeColor="text1"/>
          <w:sz w:val="28"/>
        </w:rPr>
        <w:t>вкладку</w:t>
      </w:r>
      <w:r w:rsidRPr="00595ADF">
        <w:rPr>
          <w:rFonts w:ascii="Times New Roman" w:hAnsi="Times New Roman"/>
          <w:color w:val="000000" w:themeColor="text1"/>
          <w:sz w:val="28"/>
        </w:rPr>
        <w:t xml:space="preserve"> </w:t>
      </w:r>
      <w:r w:rsidR="00416273" w:rsidRPr="003804C9">
        <w:rPr>
          <w:rFonts w:ascii="Times New Roman" w:hAnsi="Times New Roman"/>
          <w:color w:val="000000" w:themeColor="text1"/>
          <w:sz w:val="28"/>
          <w:lang w:val="en-US"/>
        </w:rPr>
        <w:t>Settings</w:t>
      </w:r>
      <w:r w:rsidR="00416273" w:rsidRPr="00595ADF">
        <w:rPr>
          <w:rFonts w:ascii="Times New Roman" w:hAnsi="Times New Roman"/>
          <w:color w:val="000000" w:themeColor="text1"/>
          <w:sz w:val="28"/>
        </w:rPr>
        <w:t>&gt;</w:t>
      </w:r>
      <w:r w:rsidR="00416273" w:rsidRPr="003804C9">
        <w:rPr>
          <w:rFonts w:ascii="Times New Roman" w:hAnsi="Times New Roman"/>
          <w:color w:val="000000" w:themeColor="text1"/>
          <w:sz w:val="28"/>
          <w:lang w:val="en-US"/>
        </w:rPr>
        <w:t>System</w:t>
      </w:r>
      <w:r w:rsidR="00416273" w:rsidRPr="00595ADF">
        <w:rPr>
          <w:rFonts w:ascii="Times New Roman" w:hAnsi="Times New Roman"/>
          <w:color w:val="000000" w:themeColor="text1"/>
          <w:sz w:val="28"/>
        </w:rPr>
        <w:t>&gt;</w:t>
      </w:r>
      <w:r w:rsidR="00416273" w:rsidRPr="003804C9">
        <w:rPr>
          <w:rFonts w:ascii="Times New Roman" w:hAnsi="Times New Roman"/>
          <w:color w:val="000000" w:themeColor="text1"/>
          <w:sz w:val="28"/>
          <w:lang w:val="en-US"/>
        </w:rPr>
        <w:t>Network</w:t>
      </w:r>
      <w:r w:rsidR="00416273" w:rsidRPr="00595ADF">
        <w:rPr>
          <w:rFonts w:ascii="Times New Roman" w:hAnsi="Times New Roman"/>
          <w:color w:val="000000" w:themeColor="text1"/>
          <w:sz w:val="28"/>
        </w:rPr>
        <w:t xml:space="preserve">. </w:t>
      </w:r>
      <w:r w:rsidR="00353196">
        <w:rPr>
          <w:rFonts w:ascii="Times New Roman" w:hAnsi="Times New Roman"/>
          <w:color w:val="000000" w:themeColor="text1"/>
          <w:sz w:val="28"/>
        </w:rPr>
        <w:t>На рисунках 3.8, 3.9, 3.10</w:t>
      </w:r>
      <w:r w:rsidR="00416273" w:rsidRPr="003804C9">
        <w:rPr>
          <w:rFonts w:ascii="Times New Roman" w:hAnsi="Times New Roman"/>
          <w:color w:val="000000" w:themeColor="text1"/>
          <w:sz w:val="28"/>
        </w:rPr>
        <w:t xml:space="preserve"> показано, как после конфигурации </w:t>
      </w:r>
      <w:r w:rsidR="00416273" w:rsidRPr="003804C9">
        <w:rPr>
          <w:rFonts w:ascii="Times New Roman" w:hAnsi="Times New Roman"/>
          <w:color w:val="000000" w:themeColor="text1"/>
          <w:sz w:val="28"/>
          <w:lang w:val="en-US"/>
        </w:rPr>
        <w:t>IP</w:t>
      </w:r>
      <w:r w:rsidR="00416273" w:rsidRPr="003804C9">
        <w:rPr>
          <w:rFonts w:ascii="Times New Roman" w:hAnsi="Times New Roman"/>
          <w:color w:val="000000" w:themeColor="text1"/>
          <w:sz w:val="28"/>
        </w:rPr>
        <w:t xml:space="preserve"> адресов и масок подсетей для всех трёх точек доступа будет выглядеть эта вкладка для каждой из них</w:t>
      </w:r>
      <w:r w:rsidR="004B4014" w:rsidRPr="003804C9">
        <w:rPr>
          <w:rFonts w:ascii="Times New Roman" w:hAnsi="Times New Roman"/>
          <w:color w:val="000000" w:themeColor="text1"/>
          <w:sz w:val="28"/>
        </w:rPr>
        <w:t>.</w:t>
      </w:r>
    </w:p>
    <w:p w14:paraId="41E12B1E" w14:textId="3035E8DF" w:rsidR="004B4014" w:rsidRPr="003804C9" w:rsidRDefault="004B4014"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drawing>
          <wp:inline distT="0" distB="0" distL="0" distR="0" wp14:anchorId="5C6699EF" wp14:editId="3DDC7B05">
            <wp:extent cx="4475572" cy="1783080"/>
            <wp:effectExtent l="0" t="0" r="1270" b="7620"/>
            <wp:docPr id="2" name="Рисунок 2" descr="D:\Study shit\BSUIR-Labs\7 term\Course project\switch configs\a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 shit\BSUIR-Labs\7 term\Course project\switch configs\ap0.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77297" cy="1783767"/>
                    </a:xfrm>
                    <a:prstGeom prst="rect">
                      <a:avLst/>
                    </a:prstGeom>
                    <a:noFill/>
                    <a:ln>
                      <a:noFill/>
                    </a:ln>
                  </pic:spPr>
                </pic:pic>
              </a:graphicData>
            </a:graphic>
          </wp:inline>
        </w:drawing>
      </w:r>
    </w:p>
    <w:p w14:paraId="1F338E6D" w14:textId="6A9415CD" w:rsidR="004B4014"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3.8</w:t>
      </w:r>
      <w:r w:rsidR="004B4014" w:rsidRPr="003804C9">
        <w:rPr>
          <w:rFonts w:ascii="Times New Roman" w:hAnsi="Times New Roman"/>
          <w:color w:val="000000" w:themeColor="text1"/>
          <w:sz w:val="28"/>
        </w:rPr>
        <w:t xml:space="preserve"> – Точка доступа нулевого этажа</w:t>
      </w:r>
    </w:p>
    <w:p w14:paraId="4E155301" w14:textId="77777777" w:rsidR="000D37E4" w:rsidRPr="003804C9" w:rsidRDefault="000D37E4" w:rsidP="007D5859">
      <w:pPr>
        <w:spacing w:after="0"/>
        <w:jc w:val="center"/>
        <w:rPr>
          <w:rFonts w:ascii="Times New Roman" w:hAnsi="Times New Roman"/>
          <w:color w:val="000000" w:themeColor="text1"/>
          <w:sz w:val="28"/>
        </w:rPr>
      </w:pPr>
    </w:p>
    <w:p w14:paraId="53F140CE" w14:textId="0610356A" w:rsidR="004B4014" w:rsidRDefault="004B4014" w:rsidP="007D5859">
      <w:pPr>
        <w:spacing w:after="0"/>
        <w:jc w:val="center"/>
        <w:rPr>
          <w:rFonts w:ascii="Times New Roman" w:hAnsi="Times New Roman"/>
          <w:color w:val="000000" w:themeColor="text1"/>
          <w:sz w:val="28"/>
        </w:rPr>
      </w:pPr>
      <w:r w:rsidRPr="004B4014">
        <w:rPr>
          <w:rFonts w:ascii="Times New Roman" w:hAnsi="Times New Roman"/>
          <w:noProof/>
          <w:color w:val="000000" w:themeColor="text1"/>
          <w:sz w:val="28"/>
          <w:lang w:eastAsia="ru-RU"/>
        </w:rPr>
        <w:drawing>
          <wp:inline distT="0" distB="0" distL="0" distR="0" wp14:anchorId="36E2CDAC" wp14:editId="5EDE2E08">
            <wp:extent cx="4312920" cy="1718279"/>
            <wp:effectExtent l="0" t="0" r="0" b="0"/>
            <wp:docPr id="3" name="Рисунок 3" descr="D:\Study shit\BSUIR-Labs\7 term\Course project\switch configs\a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y shit\BSUIR-Labs\7 term\Course project\switch configs\ap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28412" cy="1724451"/>
                    </a:xfrm>
                    <a:prstGeom prst="rect">
                      <a:avLst/>
                    </a:prstGeom>
                    <a:noFill/>
                    <a:ln>
                      <a:noFill/>
                    </a:ln>
                  </pic:spPr>
                </pic:pic>
              </a:graphicData>
            </a:graphic>
          </wp:inline>
        </w:drawing>
      </w:r>
    </w:p>
    <w:p w14:paraId="5F0905ED" w14:textId="00F8807A" w:rsidR="004B4014" w:rsidRPr="003804C9"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3.9</w:t>
      </w:r>
      <w:r w:rsidR="004B4014" w:rsidRPr="003804C9">
        <w:rPr>
          <w:rFonts w:ascii="Times New Roman" w:hAnsi="Times New Roman"/>
          <w:color w:val="000000" w:themeColor="text1"/>
          <w:sz w:val="28"/>
        </w:rPr>
        <w:t xml:space="preserve"> – Точка доступа первого этажа</w:t>
      </w:r>
    </w:p>
    <w:p w14:paraId="36DDD33D" w14:textId="77777777" w:rsidR="004B4014" w:rsidRDefault="004B4014" w:rsidP="007D5859">
      <w:pPr>
        <w:spacing w:after="0"/>
        <w:jc w:val="center"/>
        <w:rPr>
          <w:rFonts w:ascii="Times New Roman" w:hAnsi="Times New Roman"/>
          <w:color w:val="000000" w:themeColor="text1"/>
          <w:sz w:val="28"/>
        </w:rPr>
      </w:pPr>
    </w:p>
    <w:p w14:paraId="7B9D69F1" w14:textId="783544BD" w:rsidR="004B4014" w:rsidRDefault="004B4014" w:rsidP="007D5859">
      <w:pPr>
        <w:spacing w:after="0"/>
        <w:jc w:val="center"/>
        <w:rPr>
          <w:rFonts w:ascii="Times New Roman" w:hAnsi="Times New Roman"/>
          <w:color w:val="000000" w:themeColor="text1"/>
          <w:sz w:val="28"/>
          <w:highlight w:val="yellow"/>
        </w:rPr>
      </w:pPr>
      <w:r w:rsidRPr="004B4014">
        <w:rPr>
          <w:rFonts w:ascii="Times New Roman" w:hAnsi="Times New Roman"/>
          <w:noProof/>
          <w:color w:val="000000" w:themeColor="text1"/>
          <w:sz w:val="28"/>
          <w:lang w:eastAsia="ru-RU"/>
        </w:rPr>
        <w:drawing>
          <wp:inline distT="0" distB="0" distL="0" distR="0" wp14:anchorId="1B5D530A" wp14:editId="7BD640CA">
            <wp:extent cx="4259580" cy="1697028"/>
            <wp:effectExtent l="0" t="0" r="7620" b="0"/>
            <wp:docPr id="4" name="Рисунок 4" descr="D:\Study shit\BSUIR-Labs\7 term\Course project\switch configs\a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tudy shit\BSUIR-Labs\7 term\Course project\switch configs\ap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0583" cy="1701412"/>
                    </a:xfrm>
                    <a:prstGeom prst="rect">
                      <a:avLst/>
                    </a:prstGeom>
                    <a:noFill/>
                    <a:ln>
                      <a:noFill/>
                    </a:ln>
                  </pic:spPr>
                </pic:pic>
              </a:graphicData>
            </a:graphic>
          </wp:inline>
        </w:drawing>
      </w:r>
    </w:p>
    <w:p w14:paraId="5BBB073E" w14:textId="53BA6FC0" w:rsidR="004B4014" w:rsidRDefault="00546ED3" w:rsidP="007D5859">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3.10</w:t>
      </w:r>
      <w:r w:rsidR="004B4014" w:rsidRPr="003804C9">
        <w:rPr>
          <w:rFonts w:ascii="Times New Roman" w:hAnsi="Times New Roman"/>
          <w:color w:val="000000" w:themeColor="text1"/>
          <w:sz w:val="28"/>
        </w:rPr>
        <w:t xml:space="preserve"> – Точка доступа второго этажа</w:t>
      </w:r>
    </w:p>
    <w:p w14:paraId="325DF044" w14:textId="77777777" w:rsidR="00546ED3" w:rsidRPr="003804C9" w:rsidRDefault="00546ED3" w:rsidP="007D5859">
      <w:pPr>
        <w:spacing w:after="0"/>
        <w:jc w:val="center"/>
        <w:rPr>
          <w:rFonts w:ascii="Times New Roman" w:hAnsi="Times New Roman"/>
          <w:color w:val="000000" w:themeColor="text1"/>
          <w:sz w:val="28"/>
        </w:rPr>
      </w:pPr>
    </w:p>
    <w:p w14:paraId="347BEC70" w14:textId="3A11ECE6" w:rsidR="002135A3" w:rsidRPr="003804C9" w:rsidRDefault="00086101" w:rsidP="007D5859">
      <w:pPr>
        <w:spacing w:after="0"/>
        <w:ind w:firstLine="708"/>
        <w:jc w:val="both"/>
        <w:rPr>
          <w:rFonts w:ascii="Times New Roman" w:hAnsi="Times New Roman"/>
          <w:color w:val="000000" w:themeColor="text1"/>
          <w:sz w:val="28"/>
        </w:rPr>
      </w:pPr>
      <w:r w:rsidRPr="003804C9">
        <w:rPr>
          <w:rFonts w:ascii="Times New Roman" w:hAnsi="Times New Roman"/>
          <w:color w:val="000000" w:themeColor="text1"/>
          <w:sz w:val="28"/>
        </w:rPr>
        <w:t xml:space="preserve">Настроим протокол безопасности </w:t>
      </w:r>
      <w:r w:rsidRPr="003804C9">
        <w:rPr>
          <w:rFonts w:ascii="Times New Roman" w:hAnsi="Times New Roman"/>
          <w:color w:val="000000" w:themeColor="text1"/>
          <w:sz w:val="28"/>
          <w:lang w:val="en-US"/>
        </w:rPr>
        <w:t>WPA</w:t>
      </w:r>
      <w:r w:rsidRPr="003804C9">
        <w:rPr>
          <w:rFonts w:ascii="Times New Roman" w:hAnsi="Times New Roman"/>
          <w:color w:val="000000" w:themeColor="text1"/>
          <w:sz w:val="28"/>
        </w:rPr>
        <w:t xml:space="preserve"> </w:t>
      </w:r>
      <w:r w:rsidRPr="003804C9">
        <w:rPr>
          <w:rFonts w:ascii="Times New Roman" w:hAnsi="Times New Roman"/>
          <w:color w:val="000000" w:themeColor="text1"/>
          <w:sz w:val="28"/>
          <w:lang w:val="en-US"/>
        </w:rPr>
        <w:t>Personal</w:t>
      </w:r>
      <w:r w:rsidRPr="003804C9">
        <w:rPr>
          <w:rFonts w:ascii="Times New Roman" w:hAnsi="Times New Roman"/>
          <w:color w:val="000000" w:themeColor="text1"/>
          <w:sz w:val="28"/>
        </w:rPr>
        <w:t xml:space="preserve">.  </w:t>
      </w:r>
      <w:r w:rsidR="002135A3" w:rsidRPr="003804C9">
        <w:rPr>
          <w:rFonts w:ascii="Times New Roman" w:hAnsi="Times New Roman"/>
          <w:color w:val="000000" w:themeColor="text1"/>
          <w:sz w:val="28"/>
        </w:rPr>
        <w:t xml:space="preserve">Для этого перейдём во вкладку </w:t>
      </w:r>
      <w:r w:rsidR="002135A3" w:rsidRPr="003804C9">
        <w:rPr>
          <w:rFonts w:ascii="Times New Roman" w:hAnsi="Times New Roman"/>
          <w:color w:val="000000" w:themeColor="text1"/>
          <w:sz w:val="28"/>
          <w:lang w:val="en-US"/>
        </w:rPr>
        <w:t>Settings</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VAP</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Security</w:t>
      </w:r>
      <w:r w:rsidR="002135A3" w:rsidRPr="003804C9">
        <w:rPr>
          <w:rFonts w:ascii="Times New Roman" w:hAnsi="Times New Roman"/>
          <w:color w:val="000000" w:themeColor="text1"/>
          <w:sz w:val="28"/>
        </w:rPr>
        <w:t>&gt;</w:t>
      </w:r>
      <w:r w:rsidR="002135A3" w:rsidRPr="003804C9">
        <w:rPr>
          <w:rFonts w:ascii="Times New Roman" w:hAnsi="Times New Roman"/>
          <w:color w:val="000000" w:themeColor="text1"/>
          <w:sz w:val="28"/>
          <w:lang w:val="en-US"/>
        </w:rPr>
        <w:t>Radio</w:t>
      </w:r>
      <w:r w:rsidR="002135A3" w:rsidRPr="003804C9">
        <w:rPr>
          <w:rFonts w:ascii="Times New Roman" w:hAnsi="Times New Roman"/>
          <w:color w:val="000000" w:themeColor="text1"/>
          <w:sz w:val="28"/>
        </w:rPr>
        <w:t xml:space="preserve">1 и напишем пароль в поле </w:t>
      </w:r>
      <w:r w:rsidR="002135A3" w:rsidRPr="003804C9">
        <w:rPr>
          <w:rFonts w:ascii="Times New Roman" w:hAnsi="Times New Roman"/>
          <w:color w:val="000000" w:themeColor="text1"/>
          <w:sz w:val="28"/>
          <w:lang w:val="en-US"/>
        </w:rPr>
        <w:t>Key</w:t>
      </w:r>
      <w:r w:rsidR="002135A3" w:rsidRPr="003804C9">
        <w:rPr>
          <w:rFonts w:ascii="Times New Roman" w:hAnsi="Times New Roman"/>
          <w:color w:val="000000" w:themeColor="text1"/>
          <w:sz w:val="28"/>
        </w:rPr>
        <w:t xml:space="preserve">. Вкладка после выбора пароля показана на рисунке </w:t>
      </w:r>
      <w:r w:rsidR="00EE5311">
        <w:rPr>
          <w:rFonts w:ascii="Times New Roman" w:hAnsi="Times New Roman"/>
          <w:color w:val="000000" w:themeColor="text1"/>
          <w:sz w:val="28"/>
        </w:rPr>
        <w:t>3.11</w:t>
      </w:r>
      <w:r w:rsidR="002135A3" w:rsidRPr="003804C9">
        <w:rPr>
          <w:rFonts w:ascii="Times New Roman" w:hAnsi="Times New Roman"/>
          <w:color w:val="000000" w:themeColor="text1"/>
          <w:sz w:val="28"/>
        </w:rPr>
        <w:t>.</w:t>
      </w:r>
    </w:p>
    <w:p w14:paraId="2E9AF93A" w14:textId="5D868070" w:rsidR="004B4014" w:rsidRPr="003804C9" w:rsidRDefault="002135A3" w:rsidP="007D5859">
      <w:pPr>
        <w:spacing w:after="0"/>
        <w:jc w:val="center"/>
        <w:rPr>
          <w:rFonts w:ascii="Times New Roman" w:hAnsi="Times New Roman"/>
          <w:color w:val="000000" w:themeColor="text1"/>
          <w:sz w:val="28"/>
        </w:rPr>
      </w:pPr>
      <w:r w:rsidRPr="003804C9">
        <w:rPr>
          <w:rFonts w:ascii="Times New Roman" w:hAnsi="Times New Roman"/>
          <w:noProof/>
          <w:color w:val="000000" w:themeColor="text1"/>
          <w:sz w:val="28"/>
          <w:lang w:eastAsia="ru-RU"/>
        </w:rPr>
        <w:lastRenderedPageBreak/>
        <w:drawing>
          <wp:inline distT="0" distB="0" distL="0" distR="0" wp14:anchorId="78ED5079" wp14:editId="46E9A463">
            <wp:extent cx="4364867" cy="2026920"/>
            <wp:effectExtent l="0" t="0" r="0" b="0"/>
            <wp:docPr id="5" name="Рисунок 5" descr="D:\Study shit\BSUIR-Labs\7 term\Course project\switch configs\w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tudy shit\BSUIR-Labs\7 term\Course project\switch configs\wp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73255" cy="2030815"/>
                    </a:xfrm>
                    <a:prstGeom prst="rect">
                      <a:avLst/>
                    </a:prstGeom>
                    <a:noFill/>
                    <a:ln>
                      <a:noFill/>
                    </a:ln>
                  </pic:spPr>
                </pic:pic>
              </a:graphicData>
            </a:graphic>
          </wp:inline>
        </w:drawing>
      </w:r>
    </w:p>
    <w:p w14:paraId="365779E4" w14:textId="396A862F" w:rsidR="009E620E" w:rsidRPr="008C6D7D" w:rsidRDefault="00EE5311" w:rsidP="008C6D7D">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3.11</w:t>
      </w:r>
      <w:r w:rsidR="002135A3" w:rsidRPr="003804C9">
        <w:rPr>
          <w:rFonts w:ascii="Times New Roman" w:hAnsi="Times New Roman"/>
          <w:color w:val="000000" w:themeColor="text1"/>
          <w:sz w:val="28"/>
        </w:rPr>
        <w:t xml:space="preserve"> – Конфигурация </w:t>
      </w:r>
      <w:r w:rsidR="002135A3" w:rsidRPr="003804C9">
        <w:rPr>
          <w:rFonts w:ascii="Times New Roman" w:hAnsi="Times New Roman"/>
          <w:color w:val="000000" w:themeColor="text1"/>
          <w:sz w:val="28"/>
          <w:lang w:val="en-US"/>
        </w:rPr>
        <w:t>WPA</w:t>
      </w:r>
      <w:r w:rsidR="002135A3" w:rsidRPr="000E1D7E">
        <w:rPr>
          <w:rFonts w:ascii="Times New Roman" w:hAnsi="Times New Roman"/>
          <w:color w:val="000000" w:themeColor="text1"/>
          <w:sz w:val="28"/>
        </w:rPr>
        <w:t xml:space="preserve"> </w:t>
      </w:r>
      <w:r w:rsidR="002135A3" w:rsidRPr="003804C9">
        <w:rPr>
          <w:rFonts w:ascii="Times New Roman" w:hAnsi="Times New Roman"/>
          <w:color w:val="000000" w:themeColor="text1"/>
          <w:sz w:val="28"/>
        </w:rPr>
        <w:t>точек доступа</w:t>
      </w:r>
    </w:p>
    <w:p w14:paraId="7BA508FD" w14:textId="0556CB00" w:rsidR="009E620E" w:rsidRDefault="009E620E" w:rsidP="007D5859">
      <w:pPr>
        <w:pStyle w:val="11"/>
        <w:spacing w:after="0" w:line="240" w:lineRule="auto"/>
      </w:pPr>
    </w:p>
    <w:p w14:paraId="6DB6607E" w14:textId="1629222A" w:rsidR="009E620E" w:rsidRPr="005D53A2" w:rsidRDefault="005D53A2" w:rsidP="007D5859">
      <w:pPr>
        <w:pStyle w:val="11"/>
        <w:spacing w:after="0" w:line="240" w:lineRule="auto"/>
      </w:pPr>
      <w:r>
        <w:t xml:space="preserve">Для того, чтобы ограничить количество устройств, которые могут подключиться к точке доступа, перейдём во вкладку </w:t>
      </w:r>
      <w:r>
        <w:rPr>
          <w:lang w:val="en-US"/>
        </w:rPr>
        <w:t>Settings</w:t>
      </w:r>
      <w:r w:rsidRPr="005D53A2">
        <w:t>&gt;</w:t>
      </w:r>
      <w:r>
        <w:rPr>
          <w:lang w:val="en-US"/>
        </w:rPr>
        <w:t>Radio</w:t>
      </w:r>
      <w:r w:rsidRPr="005D53A2">
        <w:t>&gt;</w:t>
      </w:r>
      <w:r>
        <w:rPr>
          <w:lang w:val="en-US"/>
        </w:rPr>
        <w:t>Radio</w:t>
      </w:r>
      <w:r w:rsidRPr="005D53A2">
        <w:t>1&gt;</w:t>
      </w:r>
      <w:r>
        <w:rPr>
          <w:lang w:val="en-US"/>
        </w:rPr>
        <w:t>Advanced</w:t>
      </w:r>
      <w:r w:rsidRPr="005D53A2">
        <w:t xml:space="preserve"> </w:t>
      </w:r>
      <w:r>
        <w:rPr>
          <w:lang w:val="en-US"/>
        </w:rPr>
        <w:t>Settings</w:t>
      </w:r>
      <w:r w:rsidRPr="005D53A2">
        <w:t xml:space="preserve"> </w:t>
      </w:r>
      <w:r>
        <w:t xml:space="preserve">и установим в поле </w:t>
      </w:r>
      <w:r>
        <w:rPr>
          <w:lang w:val="en-US"/>
        </w:rPr>
        <w:t>Maximum</w:t>
      </w:r>
      <w:r w:rsidRPr="005D53A2">
        <w:t xml:space="preserve"> </w:t>
      </w:r>
      <w:r>
        <w:rPr>
          <w:lang w:val="en-US"/>
        </w:rPr>
        <w:t>Client</w:t>
      </w:r>
      <w:r w:rsidRPr="005D53A2">
        <w:t xml:space="preserve"> </w:t>
      </w:r>
      <w:r>
        <w:t>знач</w:t>
      </w:r>
      <w:r w:rsidR="00051F71">
        <w:t>е</w:t>
      </w:r>
      <w:r>
        <w:t>ние 5</w:t>
      </w:r>
      <w:r w:rsidR="00051F71">
        <w:t>, как показано на рисунке 3.12</w:t>
      </w:r>
      <w:r>
        <w:t>.</w:t>
      </w:r>
    </w:p>
    <w:p w14:paraId="3C59C586" w14:textId="433E7022" w:rsidR="009E620E" w:rsidRDefault="008C6D7D" w:rsidP="005D53A2">
      <w:pPr>
        <w:pStyle w:val="11"/>
        <w:spacing w:after="0" w:line="240" w:lineRule="auto"/>
        <w:jc w:val="center"/>
      </w:pPr>
      <w:r>
        <w:rPr>
          <w:noProof/>
          <w:lang w:eastAsia="ru-RU"/>
        </w:rPr>
        <w:drawing>
          <wp:inline distT="0" distB="0" distL="0" distR="0" wp14:anchorId="1DB3B672" wp14:editId="28A0BC74">
            <wp:extent cx="4114800" cy="21719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16932" cy="2173106"/>
                    </a:xfrm>
                    <a:prstGeom prst="rect">
                      <a:avLst/>
                    </a:prstGeom>
                    <a:noFill/>
                    <a:ln>
                      <a:noFill/>
                    </a:ln>
                  </pic:spPr>
                </pic:pic>
              </a:graphicData>
            </a:graphic>
          </wp:inline>
        </w:drawing>
      </w:r>
    </w:p>
    <w:p w14:paraId="24EF23D8" w14:textId="67A71D2E" w:rsidR="000D37E4" w:rsidRDefault="008C6D7D" w:rsidP="002B167D">
      <w:pPr>
        <w:spacing w:after="0"/>
        <w:jc w:val="center"/>
        <w:rPr>
          <w:rFonts w:ascii="Times New Roman" w:hAnsi="Times New Roman"/>
          <w:color w:val="000000" w:themeColor="text1"/>
          <w:sz w:val="28"/>
        </w:rPr>
      </w:pPr>
      <w:r>
        <w:rPr>
          <w:rFonts w:ascii="Times New Roman" w:hAnsi="Times New Roman"/>
          <w:color w:val="000000" w:themeColor="text1"/>
          <w:sz w:val="28"/>
        </w:rPr>
        <w:t>Рисунок 3.1</w:t>
      </w:r>
      <w:r w:rsidRPr="008C6D7D">
        <w:rPr>
          <w:rFonts w:ascii="Times New Roman" w:hAnsi="Times New Roman"/>
          <w:color w:val="000000" w:themeColor="text1"/>
          <w:sz w:val="28"/>
        </w:rPr>
        <w:t>2</w:t>
      </w:r>
      <w:r w:rsidRPr="003804C9">
        <w:rPr>
          <w:rFonts w:ascii="Times New Roman" w:hAnsi="Times New Roman"/>
          <w:color w:val="000000" w:themeColor="text1"/>
          <w:sz w:val="28"/>
        </w:rPr>
        <w:t xml:space="preserve"> – </w:t>
      </w:r>
      <w:r>
        <w:rPr>
          <w:rFonts w:ascii="Times New Roman" w:hAnsi="Times New Roman"/>
          <w:color w:val="000000" w:themeColor="text1"/>
          <w:sz w:val="28"/>
        </w:rPr>
        <w:t>Ограничение числа подключаемых устройств</w:t>
      </w:r>
    </w:p>
    <w:p w14:paraId="11176E37" w14:textId="77777777" w:rsidR="006939A0" w:rsidRDefault="006939A0" w:rsidP="002B167D">
      <w:pPr>
        <w:spacing w:after="0"/>
        <w:jc w:val="center"/>
        <w:rPr>
          <w:rFonts w:ascii="Times New Roman" w:hAnsi="Times New Roman"/>
          <w:color w:val="000000" w:themeColor="text1"/>
          <w:sz w:val="28"/>
        </w:rPr>
      </w:pPr>
    </w:p>
    <w:p w14:paraId="3D206B99" w14:textId="6D4BDE8C" w:rsidR="00991A14" w:rsidRDefault="00982CDC" w:rsidP="006257C1">
      <w:pPr>
        <w:spacing w:after="0"/>
        <w:ind w:firstLine="708"/>
        <w:rPr>
          <w:rFonts w:ascii="Times New Roman" w:hAnsi="Times New Roman"/>
          <w:b/>
          <w:bCs/>
          <w:color w:val="000000" w:themeColor="text1"/>
          <w:sz w:val="28"/>
        </w:rPr>
      </w:pPr>
      <w:r w:rsidRPr="003804C9">
        <w:rPr>
          <w:rFonts w:ascii="Times New Roman" w:hAnsi="Times New Roman"/>
          <w:b/>
          <w:bCs/>
          <w:color w:val="000000" w:themeColor="text1"/>
          <w:sz w:val="28"/>
        </w:rPr>
        <w:t>3.1</w:t>
      </w:r>
      <w:r w:rsidR="00F36867">
        <w:rPr>
          <w:rFonts w:ascii="Times New Roman" w:hAnsi="Times New Roman"/>
          <w:b/>
          <w:bCs/>
          <w:color w:val="000000" w:themeColor="text1"/>
          <w:sz w:val="28"/>
        </w:rPr>
        <w:t>7</w:t>
      </w:r>
      <w:r w:rsidRPr="003804C9">
        <w:rPr>
          <w:rFonts w:ascii="Times New Roman" w:hAnsi="Times New Roman"/>
          <w:b/>
          <w:bCs/>
          <w:color w:val="000000" w:themeColor="text1"/>
          <w:sz w:val="28"/>
        </w:rPr>
        <w:t xml:space="preserve"> </w:t>
      </w:r>
      <w:r w:rsidR="00C51339">
        <w:rPr>
          <w:rFonts w:ascii="Times New Roman" w:hAnsi="Times New Roman"/>
          <w:b/>
          <w:bCs/>
          <w:color w:val="000000" w:themeColor="text1"/>
          <w:sz w:val="28"/>
        </w:rPr>
        <w:t>П</w:t>
      </w:r>
      <w:r w:rsidR="0001399F">
        <w:rPr>
          <w:rFonts w:ascii="Times New Roman" w:hAnsi="Times New Roman"/>
          <w:b/>
          <w:bCs/>
          <w:color w:val="000000" w:themeColor="text1"/>
          <w:sz w:val="28"/>
        </w:rPr>
        <w:t>одключени</w:t>
      </w:r>
      <w:r w:rsidR="00C51339">
        <w:rPr>
          <w:rFonts w:ascii="Times New Roman" w:hAnsi="Times New Roman"/>
          <w:b/>
          <w:bCs/>
          <w:color w:val="000000" w:themeColor="text1"/>
          <w:sz w:val="28"/>
        </w:rPr>
        <w:t>е</w:t>
      </w:r>
      <w:r w:rsidR="0001399F">
        <w:rPr>
          <w:rFonts w:ascii="Times New Roman" w:hAnsi="Times New Roman"/>
          <w:b/>
          <w:bCs/>
          <w:color w:val="000000" w:themeColor="text1"/>
          <w:sz w:val="28"/>
        </w:rPr>
        <w:t xml:space="preserve"> к интернету</w:t>
      </w:r>
    </w:p>
    <w:p w14:paraId="23E32213" w14:textId="5B9EED92" w:rsidR="006257C1" w:rsidRDefault="006257C1" w:rsidP="006257C1">
      <w:pPr>
        <w:spacing w:after="0"/>
        <w:ind w:firstLine="708"/>
        <w:rPr>
          <w:rFonts w:ascii="Times New Roman" w:hAnsi="Times New Roman"/>
          <w:b/>
          <w:bCs/>
          <w:color w:val="000000" w:themeColor="text1"/>
          <w:sz w:val="28"/>
        </w:rPr>
      </w:pPr>
    </w:p>
    <w:p w14:paraId="7B0CDC7E" w14:textId="7072C773" w:rsidR="006257C1" w:rsidRPr="00DD0637" w:rsidRDefault="00CD6737" w:rsidP="00DD0637">
      <w:pPr>
        <w:spacing w:after="0"/>
        <w:ind w:firstLine="708"/>
        <w:jc w:val="both"/>
        <w:rPr>
          <w:rFonts w:ascii="Times New Roman" w:hAnsi="Times New Roman"/>
          <w:color w:val="000000" w:themeColor="text1"/>
          <w:sz w:val="28"/>
        </w:rPr>
      </w:pPr>
      <w:r w:rsidRPr="00F65242">
        <w:rPr>
          <w:rFonts w:ascii="Times New Roman" w:hAnsi="Times New Roman"/>
          <w:color w:val="000000" w:themeColor="text1"/>
          <w:sz w:val="28"/>
          <w:highlight w:val="red"/>
        </w:rPr>
        <w:t xml:space="preserve">Так как маршрутизатор имеет </w:t>
      </w:r>
      <w:r w:rsidRPr="00F65242">
        <w:rPr>
          <w:rFonts w:ascii="Times New Roman" w:hAnsi="Times New Roman"/>
          <w:color w:val="000000" w:themeColor="text1"/>
          <w:sz w:val="28"/>
          <w:highlight w:val="red"/>
          <w:lang w:val="en-US"/>
        </w:rPr>
        <w:t>GigabitEthernet</w:t>
      </w:r>
      <w:r w:rsidRPr="00F65242">
        <w:rPr>
          <w:rFonts w:ascii="Times New Roman" w:hAnsi="Times New Roman"/>
          <w:color w:val="000000" w:themeColor="text1"/>
          <w:sz w:val="28"/>
          <w:highlight w:val="red"/>
        </w:rPr>
        <w:t xml:space="preserve"> интерфейс, и выбрано подключение по стандарту 802.3</w:t>
      </w:r>
      <w:r w:rsidRPr="00F65242">
        <w:rPr>
          <w:rFonts w:ascii="Times New Roman" w:hAnsi="Times New Roman"/>
          <w:color w:val="000000" w:themeColor="text1"/>
          <w:sz w:val="28"/>
          <w:highlight w:val="red"/>
          <w:lang w:val="en-US"/>
        </w:rPr>
        <w:t>ab</w:t>
      </w:r>
      <w:r w:rsidRPr="00F65242">
        <w:rPr>
          <w:rFonts w:ascii="Times New Roman" w:hAnsi="Times New Roman"/>
          <w:color w:val="000000" w:themeColor="text1"/>
          <w:sz w:val="28"/>
          <w:highlight w:val="red"/>
        </w:rPr>
        <w:t xml:space="preserve"> 1000</w:t>
      </w:r>
      <w:r w:rsidRPr="00F65242">
        <w:rPr>
          <w:rFonts w:ascii="Times New Roman" w:hAnsi="Times New Roman"/>
          <w:color w:val="000000" w:themeColor="text1"/>
          <w:sz w:val="28"/>
          <w:highlight w:val="red"/>
          <w:lang w:val="en-US"/>
        </w:rPr>
        <w:t>BASE</w:t>
      </w:r>
      <w:r w:rsidRPr="00F65242">
        <w:rPr>
          <w:rFonts w:ascii="Times New Roman" w:hAnsi="Times New Roman"/>
          <w:color w:val="000000" w:themeColor="text1"/>
          <w:sz w:val="28"/>
          <w:highlight w:val="red"/>
        </w:rPr>
        <w:t>-</w:t>
      </w:r>
      <w:r w:rsidRPr="00F65242">
        <w:rPr>
          <w:rFonts w:ascii="Times New Roman" w:hAnsi="Times New Roman"/>
          <w:color w:val="000000" w:themeColor="text1"/>
          <w:sz w:val="28"/>
          <w:highlight w:val="red"/>
          <w:lang w:val="en-US"/>
        </w:rPr>
        <w:t>T</w:t>
      </w:r>
      <w:r w:rsidRPr="00F65242">
        <w:rPr>
          <w:rFonts w:ascii="Times New Roman" w:hAnsi="Times New Roman"/>
          <w:color w:val="000000" w:themeColor="text1"/>
          <w:sz w:val="28"/>
          <w:highlight w:val="red"/>
        </w:rPr>
        <w:t xml:space="preserve">, никакого дополнительного оборудования не требуется. </w:t>
      </w:r>
      <w:r w:rsidRPr="00F65242">
        <w:rPr>
          <w:rFonts w:ascii="Times New Roman" w:hAnsi="Times New Roman"/>
          <w:color w:val="000000" w:themeColor="text1"/>
          <w:sz w:val="28"/>
          <w:highlight w:val="red"/>
          <w:lang w:val="en-US"/>
        </w:rPr>
        <w:t>IP</w:t>
      </w:r>
      <w:r w:rsidRPr="00F65242">
        <w:rPr>
          <w:rFonts w:ascii="Times New Roman" w:hAnsi="Times New Roman"/>
          <w:color w:val="000000" w:themeColor="text1"/>
          <w:sz w:val="28"/>
          <w:highlight w:val="red"/>
        </w:rPr>
        <w:t xml:space="preserve"> адрес автоматически назначается провайдером, поэтому дополнительных настроек для доступа к интернету не требуется.</w:t>
      </w:r>
      <w:r w:rsidRPr="00DD0637">
        <w:rPr>
          <w:rFonts w:ascii="Times New Roman" w:hAnsi="Times New Roman"/>
          <w:color w:val="000000" w:themeColor="text1"/>
          <w:sz w:val="28"/>
        </w:rPr>
        <w:t xml:space="preserve"> </w:t>
      </w:r>
    </w:p>
    <w:p w14:paraId="2EBB8ACF" w14:textId="0C54368C" w:rsidR="00982CDC" w:rsidRDefault="00982CDC" w:rsidP="002B167D">
      <w:pPr>
        <w:spacing w:after="0"/>
        <w:jc w:val="center"/>
        <w:rPr>
          <w:rFonts w:ascii="Times New Roman" w:hAnsi="Times New Roman"/>
          <w:color w:val="000000" w:themeColor="text1"/>
          <w:sz w:val="28"/>
        </w:rPr>
      </w:pPr>
    </w:p>
    <w:p w14:paraId="15BD3E67" w14:textId="180FA8F9" w:rsidR="00333F62" w:rsidRDefault="00333F62" w:rsidP="002B167D">
      <w:pPr>
        <w:spacing w:after="0"/>
        <w:jc w:val="center"/>
        <w:rPr>
          <w:rFonts w:ascii="Times New Roman" w:hAnsi="Times New Roman"/>
          <w:color w:val="000000" w:themeColor="text1"/>
          <w:sz w:val="28"/>
        </w:rPr>
      </w:pPr>
    </w:p>
    <w:p w14:paraId="2BD20ABC" w14:textId="1FD22C07" w:rsidR="00333F62" w:rsidRDefault="00333F62" w:rsidP="002B167D">
      <w:pPr>
        <w:spacing w:after="0"/>
        <w:jc w:val="center"/>
        <w:rPr>
          <w:rFonts w:ascii="Times New Roman" w:hAnsi="Times New Roman"/>
          <w:color w:val="000000" w:themeColor="text1"/>
          <w:sz w:val="28"/>
        </w:rPr>
      </w:pPr>
    </w:p>
    <w:p w14:paraId="5CEFBFEA" w14:textId="515F1A51" w:rsidR="00333F62" w:rsidRDefault="00333F62" w:rsidP="002B167D">
      <w:pPr>
        <w:spacing w:after="0"/>
        <w:jc w:val="center"/>
        <w:rPr>
          <w:rFonts w:ascii="Times New Roman" w:hAnsi="Times New Roman"/>
          <w:color w:val="000000" w:themeColor="text1"/>
          <w:sz w:val="28"/>
        </w:rPr>
      </w:pPr>
    </w:p>
    <w:p w14:paraId="488170D7" w14:textId="09F01C31" w:rsidR="00333F62" w:rsidRDefault="00333F62" w:rsidP="002B167D">
      <w:pPr>
        <w:spacing w:after="0"/>
        <w:jc w:val="center"/>
        <w:rPr>
          <w:rFonts w:ascii="Times New Roman" w:hAnsi="Times New Roman"/>
          <w:color w:val="000000" w:themeColor="text1"/>
          <w:sz w:val="28"/>
        </w:rPr>
      </w:pPr>
    </w:p>
    <w:p w14:paraId="5B762BF6" w14:textId="35A03F5F" w:rsidR="00333F62" w:rsidRDefault="00333F62" w:rsidP="002B167D">
      <w:pPr>
        <w:spacing w:after="0"/>
        <w:jc w:val="center"/>
        <w:rPr>
          <w:rFonts w:ascii="Times New Roman" w:hAnsi="Times New Roman"/>
          <w:color w:val="000000" w:themeColor="text1"/>
          <w:sz w:val="28"/>
        </w:rPr>
      </w:pPr>
    </w:p>
    <w:p w14:paraId="5FABE618" w14:textId="77777777" w:rsidR="00351E88" w:rsidRPr="002B167D" w:rsidRDefault="00351E88" w:rsidP="002B167D">
      <w:pPr>
        <w:spacing w:after="0"/>
        <w:jc w:val="center"/>
        <w:rPr>
          <w:rFonts w:ascii="Times New Roman" w:hAnsi="Times New Roman"/>
          <w:color w:val="000000" w:themeColor="text1"/>
          <w:sz w:val="28"/>
        </w:rPr>
      </w:pPr>
    </w:p>
    <w:p w14:paraId="27048412" w14:textId="77777777" w:rsidR="00982CDC" w:rsidRDefault="00982CDC" w:rsidP="00FD7AAC">
      <w:pPr>
        <w:pStyle w:val="af2"/>
        <w:spacing w:after="0"/>
        <w:ind w:firstLine="708"/>
      </w:pPr>
      <w:bookmarkStart w:id="5" w:name="_Toc25856445"/>
    </w:p>
    <w:p w14:paraId="0DA74271" w14:textId="6C2D795E" w:rsidR="00B94ED6" w:rsidRPr="00900B06" w:rsidRDefault="00B94ED6" w:rsidP="00FD7AAC">
      <w:pPr>
        <w:pStyle w:val="af2"/>
        <w:spacing w:after="0"/>
        <w:ind w:firstLine="708"/>
      </w:pPr>
      <w:r w:rsidRPr="00900B06">
        <w:lastRenderedPageBreak/>
        <w:t>4 ПРОЕКТИРОВАНИЕ СТРУКТУРИРОВАННОЙ КАБЕЛЬНОЙ СИСТЕМЫ</w:t>
      </w:r>
      <w:bookmarkEnd w:id="5"/>
    </w:p>
    <w:p w14:paraId="64ACA391" w14:textId="77777777" w:rsidR="00B94ED6" w:rsidRPr="00900B06" w:rsidRDefault="00B94ED6" w:rsidP="007D5859">
      <w:pPr>
        <w:spacing w:after="0"/>
        <w:ind w:left="709"/>
        <w:jc w:val="both"/>
        <w:rPr>
          <w:rFonts w:ascii="Times New Roman" w:hAnsi="Times New Roman"/>
          <w:b/>
          <w:bCs/>
          <w:color w:val="000000" w:themeColor="text1"/>
          <w:sz w:val="28"/>
        </w:rPr>
      </w:pPr>
    </w:p>
    <w:p w14:paraId="24E907EC" w14:textId="6E7C42A2" w:rsidR="00B45434"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В проектируемой локальной компьютерной сети кабельная система реализована с</w:t>
      </w:r>
      <w:r w:rsidR="00032E57" w:rsidRPr="00900B06">
        <w:rPr>
          <w:rFonts w:ascii="Times New Roman" w:hAnsi="Times New Roman" w:cs="Times New Roman"/>
          <w:sz w:val="28"/>
          <w:szCs w:val="28"/>
        </w:rPr>
        <w:t xml:space="preserve"> помощью прокладки витой пары за подвесным потолком. От потолка к информационным розеткам кабель протягивается по стенам, в кабельном коробе.</w:t>
      </w:r>
      <w:r w:rsidRPr="00900B06">
        <w:rPr>
          <w:rFonts w:ascii="Times New Roman" w:hAnsi="Times New Roman" w:cs="Times New Roman"/>
          <w:sz w:val="28"/>
          <w:szCs w:val="28"/>
        </w:rPr>
        <w:t xml:space="preserve"> Информационные розетки расположены у пола, в близости от конечных устройств.</w:t>
      </w:r>
      <w:r w:rsidR="009605E4" w:rsidRPr="00900B06">
        <w:rPr>
          <w:rFonts w:ascii="Times New Roman" w:hAnsi="Times New Roman" w:cs="Times New Roman"/>
          <w:sz w:val="28"/>
          <w:szCs w:val="28"/>
        </w:rPr>
        <w:t xml:space="preserve"> Между этажами кабели проходят по кабельным шахтам.</w:t>
      </w:r>
      <w:r w:rsidR="00B45434" w:rsidRPr="00900B06">
        <w:rPr>
          <w:rFonts w:ascii="Times New Roman" w:hAnsi="Times New Roman" w:cs="Times New Roman"/>
          <w:sz w:val="28"/>
          <w:szCs w:val="28"/>
        </w:rPr>
        <w:t xml:space="preserve"> Кабели системы видеонаблюдения проложены по зданию аналогичным образом.</w:t>
      </w:r>
    </w:p>
    <w:p w14:paraId="3520354C" w14:textId="51CAD882" w:rsidR="00B94ED6"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 xml:space="preserve">Центральный маршрутизатор, коммутатор и сервер находятся в служебном помещении. </w:t>
      </w:r>
      <w:r w:rsidR="00666F85" w:rsidRPr="00900B06">
        <w:rPr>
          <w:rFonts w:ascii="Times New Roman" w:hAnsi="Times New Roman" w:cs="Times New Roman"/>
          <w:sz w:val="28"/>
          <w:szCs w:val="28"/>
        </w:rPr>
        <w:t>Коммутатор и маршрутизатор расположены в телекоммуникационном шкафу, сервер и сетевой видеорегистратор стоят на столе</w:t>
      </w:r>
      <w:r w:rsidR="00582F99" w:rsidRPr="00900B06">
        <w:rPr>
          <w:rFonts w:ascii="Times New Roman" w:hAnsi="Times New Roman" w:cs="Times New Roman"/>
          <w:sz w:val="28"/>
          <w:szCs w:val="28"/>
        </w:rPr>
        <w:t>. Точки</w:t>
      </w:r>
      <w:r w:rsidRPr="00900B06">
        <w:rPr>
          <w:rFonts w:ascii="Times New Roman" w:hAnsi="Times New Roman" w:cs="Times New Roman"/>
          <w:sz w:val="28"/>
          <w:szCs w:val="28"/>
        </w:rPr>
        <w:t xml:space="preserve"> беспроводного доступа вынесена в коридор</w:t>
      </w:r>
      <w:r w:rsidR="00582F99" w:rsidRPr="00900B06">
        <w:rPr>
          <w:rFonts w:ascii="Times New Roman" w:hAnsi="Times New Roman" w:cs="Times New Roman"/>
          <w:sz w:val="28"/>
          <w:szCs w:val="28"/>
        </w:rPr>
        <w:t xml:space="preserve"> и закреплены на потолке</w:t>
      </w:r>
      <w:r w:rsidRPr="00900B06">
        <w:rPr>
          <w:rFonts w:ascii="Times New Roman" w:hAnsi="Times New Roman" w:cs="Times New Roman"/>
          <w:sz w:val="28"/>
          <w:szCs w:val="28"/>
        </w:rPr>
        <w:t xml:space="preserve">, для обеспечения лучшей </w:t>
      </w:r>
      <w:r w:rsidR="00582F99" w:rsidRPr="00900B06">
        <w:rPr>
          <w:rFonts w:ascii="Times New Roman" w:hAnsi="Times New Roman" w:cs="Times New Roman"/>
          <w:sz w:val="28"/>
          <w:szCs w:val="28"/>
        </w:rPr>
        <w:t>связи в помещении</w:t>
      </w:r>
      <w:r w:rsidRPr="00900B06">
        <w:rPr>
          <w:rFonts w:ascii="Times New Roman" w:hAnsi="Times New Roman" w:cs="Times New Roman"/>
          <w:sz w:val="28"/>
          <w:szCs w:val="28"/>
        </w:rPr>
        <w:t xml:space="preserve">. </w:t>
      </w:r>
      <w:r w:rsidR="00F036C7" w:rsidRPr="00900B06">
        <w:rPr>
          <w:rFonts w:ascii="Times New Roman" w:hAnsi="Times New Roman" w:cs="Times New Roman"/>
          <w:sz w:val="28"/>
          <w:szCs w:val="28"/>
        </w:rPr>
        <w:t>Коммутаторы, расположенные на нулевом и втором этажах, помещены в подвесные телекоммуникационные шкафы для того, чтобы обезопасить их от физического воздействия</w:t>
      </w:r>
      <w:r w:rsidR="00EA0D3F" w:rsidRPr="00900B06">
        <w:rPr>
          <w:rFonts w:ascii="Times New Roman" w:hAnsi="Times New Roman" w:cs="Times New Roman"/>
          <w:sz w:val="28"/>
          <w:szCs w:val="28"/>
        </w:rPr>
        <w:t>.</w:t>
      </w:r>
    </w:p>
    <w:p w14:paraId="52A82C40" w14:textId="701597C6" w:rsidR="00B94ED6" w:rsidRPr="00900B06" w:rsidRDefault="00B94ED6" w:rsidP="007D5859">
      <w:pPr>
        <w:spacing w:after="0"/>
        <w:ind w:firstLine="708"/>
        <w:jc w:val="both"/>
        <w:rPr>
          <w:rFonts w:ascii="Times New Roman" w:hAnsi="Times New Roman" w:cs="Times New Roman"/>
          <w:sz w:val="28"/>
          <w:szCs w:val="28"/>
        </w:rPr>
      </w:pPr>
      <w:r w:rsidRPr="00900B06">
        <w:rPr>
          <w:rFonts w:ascii="Times New Roman" w:hAnsi="Times New Roman" w:cs="Times New Roman"/>
          <w:sz w:val="28"/>
          <w:szCs w:val="28"/>
        </w:rPr>
        <w:t xml:space="preserve">В плане здания можно увидеть месторасположение </w:t>
      </w:r>
      <w:r w:rsidR="004E02F6" w:rsidRPr="00900B06">
        <w:rPr>
          <w:rFonts w:ascii="Times New Roman" w:hAnsi="Times New Roman" w:cs="Times New Roman"/>
          <w:sz w:val="28"/>
          <w:szCs w:val="28"/>
        </w:rPr>
        <w:t>информационных розеток и сетевого оборудования, прокладку кабелей</w:t>
      </w:r>
      <w:r w:rsidRPr="00900B06">
        <w:rPr>
          <w:rFonts w:ascii="Times New Roman" w:hAnsi="Times New Roman" w:cs="Times New Roman"/>
          <w:sz w:val="28"/>
          <w:szCs w:val="28"/>
        </w:rPr>
        <w:t>.</w:t>
      </w:r>
    </w:p>
    <w:p w14:paraId="18B67E53" w14:textId="77747DDE" w:rsidR="00B94ED6" w:rsidRDefault="00DD04DE" w:rsidP="007D5859">
      <w:pPr>
        <w:spacing w:after="0"/>
        <w:ind w:firstLine="708"/>
        <w:jc w:val="both"/>
        <w:rPr>
          <w:rFonts w:ascii="Times New Roman" w:hAnsi="Times New Roman" w:cs="Times New Roman"/>
          <w:sz w:val="28"/>
          <w:szCs w:val="28"/>
        </w:rPr>
      </w:pPr>
      <w:r>
        <w:rPr>
          <w:rFonts w:ascii="Times New Roman" w:hAnsi="Times New Roman" w:cs="Times New Roman"/>
          <w:sz w:val="28"/>
          <w:szCs w:val="28"/>
        </w:rPr>
        <w:t>С планами этажей можно ознакомиться в приложениях Г, Д, Е.</w:t>
      </w:r>
    </w:p>
    <w:p w14:paraId="4B0DAD8D" w14:textId="77777777" w:rsidR="00FE73DB" w:rsidRDefault="00FE73DB" w:rsidP="007D5859">
      <w:pPr>
        <w:spacing w:after="0"/>
        <w:ind w:firstLine="708"/>
        <w:jc w:val="both"/>
        <w:rPr>
          <w:rFonts w:ascii="Times New Roman" w:hAnsi="Times New Roman" w:cs="Times New Roman"/>
          <w:sz w:val="28"/>
          <w:szCs w:val="28"/>
        </w:rPr>
      </w:pPr>
    </w:p>
    <w:p w14:paraId="604CCFC8" w14:textId="7DCCB85C" w:rsidR="005D79A7" w:rsidRDefault="005D79A7" w:rsidP="007D5859">
      <w:pPr>
        <w:spacing w:after="0"/>
        <w:ind w:firstLine="708"/>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4.1 Обоснование выбора кабельного короба</w:t>
      </w:r>
    </w:p>
    <w:p w14:paraId="31C991E4" w14:textId="77777777" w:rsidR="00B24AF3" w:rsidRPr="005D79A7" w:rsidRDefault="00B24AF3" w:rsidP="007D5859">
      <w:pPr>
        <w:spacing w:after="0"/>
        <w:ind w:firstLine="708"/>
        <w:jc w:val="both"/>
        <w:rPr>
          <w:rFonts w:ascii="Times New Roman" w:eastAsia="Times New Roman" w:hAnsi="Times New Roman" w:cs="Times New Roman"/>
          <w:b/>
          <w:sz w:val="28"/>
          <w:szCs w:val="28"/>
        </w:rPr>
      </w:pPr>
    </w:p>
    <w:p w14:paraId="1038AE04" w14:textId="77FCF592" w:rsidR="005D79A7" w:rsidRPr="006A64DF" w:rsidRDefault="006A64DF"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Особых требований к кабельным каналам нет, поэтому был выбран кабель-канал </w:t>
      </w:r>
      <w:proofErr w:type="spellStart"/>
      <w:r>
        <w:rPr>
          <w:rFonts w:ascii="Times New Roman" w:eastAsia="Times New Roman" w:hAnsi="Times New Roman" w:cs="Times New Roman"/>
          <w:sz w:val="28"/>
          <w:szCs w:val="28"/>
          <w:lang w:val="en-US"/>
        </w:rPr>
        <w:t>Bylectrica</w:t>
      </w:r>
      <w:proofErr w:type="spellEnd"/>
      <w:r w:rsidRPr="006A64D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КДК40х25.</w:t>
      </w:r>
    </w:p>
    <w:p w14:paraId="069B55D6" w14:textId="77777777" w:rsidR="005D79A7" w:rsidRDefault="005D79A7" w:rsidP="007D5859">
      <w:pPr>
        <w:spacing w:after="0"/>
        <w:ind w:firstLine="708"/>
        <w:jc w:val="both"/>
        <w:rPr>
          <w:rFonts w:ascii="Times New Roman" w:hAnsi="Times New Roman" w:cs="Times New Roman"/>
          <w:sz w:val="28"/>
          <w:szCs w:val="28"/>
        </w:rPr>
      </w:pPr>
    </w:p>
    <w:p w14:paraId="1DBD56C6" w14:textId="1CEEA408" w:rsidR="00741829" w:rsidRDefault="005D79A7" w:rsidP="007D5859">
      <w:pPr>
        <w:spacing w:after="0"/>
        <w:ind w:firstLine="708"/>
        <w:jc w:val="both"/>
        <w:rPr>
          <w:rFonts w:ascii="Times New Roman" w:hAnsi="Times New Roman" w:cs="Times New Roman"/>
          <w:b/>
          <w:sz w:val="28"/>
          <w:szCs w:val="28"/>
        </w:rPr>
      </w:pPr>
      <w:r>
        <w:rPr>
          <w:rFonts w:ascii="Times New Roman" w:hAnsi="Times New Roman" w:cs="Times New Roman"/>
          <w:b/>
          <w:sz w:val="28"/>
          <w:szCs w:val="28"/>
        </w:rPr>
        <w:t>4.2</w:t>
      </w:r>
      <w:r w:rsidR="00741829" w:rsidRPr="00741829">
        <w:rPr>
          <w:rFonts w:ascii="Times New Roman" w:hAnsi="Times New Roman" w:cs="Times New Roman"/>
          <w:b/>
          <w:sz w:val="28"/>
          <w:szCs w:val="28"/>
        </w:rPr>
        <w:t xml:space="preserve"> Обоснование выбора информационных розеток</w:t>
      </w:r>
    </w:p>
    <w:p w14:paraId="0A179655" w14:textId="77777777" w:rsidR="00B24AF3" w:rsidRPr="00741829" w:rsidRDefault="00B24AF3" w:rsidP="007D5859">
      <w:pPr>
        <w:spacing w:after="0"/>
        <w:ind w:firstLine="708"/>
        <w:jc w:val="both"/>
        <w:rPr>
          <w:rFonts w:ascii="Times New Roman" w:hAnsi="Times New Roman" w:cs="Times New Roman"/>
          <w:b/>
          <w:sz w:val="28"/>
          <w:szCs w:val="28"/>
        </w:rPr>
      </w:pPr>
    </w:p>
    <w:p w14:paraId="31D9D5BF" w14:textId="77777777" w:rsidR="005D79A7" w:rsidRDefault="005D79A7" w:rsidP="007D5859">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подключения устройств к сети необходимо обеспечить доступность устройств к кабелю. Удобно и эстетично организовать доступ позволяет монтаж информационных розеток RJ-45. Хорошим вариантом информационных розеток являются французские </w:t>
      </w:r>
      <w:r>
        <w:rPr>
          <w:rFonts w:ascii="Times New Roman" w:eastAsia="Times New Roman" w:hAnsi="Times New Roman" w:cs="Times New Roman"/>
          <w:color w:val="000000"/>
          <w:sz w:val="28"/>
          <w:szCs w:val="28"/>
          <w:highlight w:val="white"/>
        </w:rPr>
        <w:t>SCHNEIDER ELECTRIC AtlasDesign</w:t>
      </w:r>
      <w:r>
        <w:rPr>
          <w:rFonts w:ascii="Times New Roman" w:eastAsia="Times New Roman" w:hAnsi="Times New Roman" w:cs="Times New Roman"/>
          <w:sz w:val="28"/>
          <w:szCs w:val="28"/>
        </w:rPr>
        <w:t>, обеспечивающие доступ к сети.</w:t>
      </w:r>
    </w:p>
    <w:p w14:paraId="60D513CB" w14:textId="69653A25" w:rsidR="009E620E" w:rsidRDefault="009E620E" w:rsidP="007D5859">
      <w:pPr>
        <w:pStyle w:val="11"/>
        <w:spacing w:after="0" w:line="240" w:lineRule="auto"/>
      </w:pPr>
    </w:p>
    <w:p w14:paraId="6B7490C1" w14:textId="28C11E3A" w:rsidR="009E620E" w:rsidRDefault="009E620E" w:rsidP="007D5859">
      <w:pPr>
        <w:pStyle w:val="11"/>
        <w:spacing w:after="0" w:line="240" w:lineRule="auto"/>
      </w:pPr>
    </w:p>
    <w:p w14:paraId="13B15856" w14:textId="159696BD" w:rsidR="00AD5BB0" w:rsidRDefault="00AD5BB0" w:rsidP="007D5859">
      <w:pPr>
        <w:pStyle w:val="11"/>
        <w:spacing w:after="0" w:line="240" w:lineRule="auto"/>
      </w:pPr>
    </w:p>
    <w:p w14:paraId="4D218CAD" w14:textId="1B1EB5A5" w:rsidR="00AD5BB0" w:rsidRDefault="00AD5BB0" w:rsidP="007D5859">
      <w:pPr>
        <w:pStyle w:val="11"/>
        <w:spacing w:after="0" w:line="240" w:lineRule="auto"/>
      </w:pPr>
    </w:p>
    <w:p w14:paraId="042B4AE5" w14:textId="5B9F66F7" w:rsidR="00AD5BB0" w:rsidRDefault="00AD5BB0" w:rsidP="007D5859">
      <w:pPr>
        <w:pStyle w:val="11"/>
        <w:spacing w:after="0" w:line="240" w:lineRule="auto"/>
      </w:pPr>
    </w:p>
    <w:p w14:paraId="0D3DF59D" w14:textId="3C47850B" w:rsidR="000D37E4" w:rsidRDefault="000D37E4" w:rsidP="007D5859">
      <w:pPr>
        <w:pStyle w:val="11"/>
        <w:spacing w:after="0" w:line="240" w:lineRule="auto"/>
      </w:pPr>
    </w:p>
    <w:p w14:paraId="1EC7C36D" w14:textId="77777777" w:rsidR="000D37E4" w:rsidRDefault="000D37E4" w:rsidP="007D5859">
      <w:pPr>
        <w:pStyle w:val="11"/>
        <w:spacing w:after="0" w:line="240" w:lineRule="auto"/>
      </w:pPr>
    </w:p>
    <w:p w14:paraId="665B2C56" w14:textId="77777777" w:rsidR="00AD5BB0" w:rsidRDefault="00AD5BB0" w:rsidP="007D5859">
      <w:pPr>
        <w:pStyle w:val="11"/>
        <w:spacing w:after="0" w:line="240" w:lineRule="auto"/>
      </w:pPr>
    </w:p>
    <w:p w14:paraId="4091AACF" w14:textId="77777777" w:rsidR="000E71E8" w:rsidRDefault="000E71E8" w:rsidP="002B0197">
      <w:pPr>
        <w:pStyle w:val="af3"/>
        <w:spacing w:after="0"/>
      </w:pPr>
      <w:r>
        <w:lastRenderedPageBreak/>
        <w:t>ЗАКЛЮЧЕНИЕ</w:t>
      </w:r>
    </w:p>
    <w:p w14:paraId="2F52A8D5" w14:textId="77777777" w:rsidR="000E71E8" w:rsidRDefault="000E71E8" w:rsidP="002B0197">
      <w:pPr>
        <w:spacing w:after="0"/>
        <w:jc w:val="both"/>
        <w:rPr>
          <w:rFonts w:ascii="Times New Roman" w:eastAsia="Times New Roman" w:hAnsi="Times New Roman" w:cs="Times New Roman"/>
          <w:b/>
          <w:sz w:val="28"/>
          <w:szCs w:val="28"/>
        </w:rPr>
      </w:pPr>
    </w:p>
    <w:p w14:paraId="1123C0DC" w14:textId="50A89CDA"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выполнения курсовой работы была разработана локальная компьютерная сеть для организации, занимающейся торговлей овощами и фруктами. Также были получены практические и теоретические знания, и навыки проектирования локальной вычислительной сети.</w:t>
      </w:r>
    </w:p>
    <w:p w14:paraId="23AA645B" w14:textId="77777777"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Был исследован рынок сетевого оборудования, стандарты и требования к создаваемой системе.</w:t>
      </w:r>
    </w:p>
    <w:p w14:paraId="5AD8C5E2" w14:textId="32C02BA3"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Результатами проектирования являются структурная, функциональная схемы, план </w:t>
      </w:r>
      <w:r w:rsidR="00B247E5">
        <w:rPr>
          <w:rFonts w:ascii="Times New Roman" w:eastAsia="Times New Roman" w:hAnsi="Times New Roman" w:cs="Times New Roman"/>
          <w:sz w:val="28"/>
          <w:szCs w:val="28"/>
        </w:rPr>
        <w:t>этажей</w:t>
      </w:r>
      <w:r>
        <w:rPr>
          <w:rFonts w:ascii="Times New Roman" w:eastAsia="Times New Roman" w:hAnsi="Times New Roman" w:cs="Times New Roman"/>
          <w:sz w:val="28"/>
          <w:szCs w:val="28"/>
        </w:rPr>
        <w:t xml:space="preserve"> </w:t>
      </w:r>
      <w:r w:rsidR="00B247E5">
        <w:rPr>
          <w:rFonts w:ascii="Times New Roman" w:eastAsia="Times New Roman" w:hAnsi="Times New Roman" w:cs="Times New Roman"/>
          <w:sz w:val="28"/>
          <w:szCs w:val="28"/>
        </w:rPr>
        <w:t>здания организации</w:t>
      </w:r>
      <w:r>
        <w:rPr>
          <w:rFonts w:ascii="Times New Roman" w:eastAsia="Times New Roman" w:hAnsi="Times New Roman" w:cs="Times New Roman"/>
          <w:sz w:val="28"/>
          <w:szCs w:val="28"/>
        </w:rPr>
        <w:t xml:space="preserve">, перечень оборудования и материалов, необходимых для построения и реализации сети. Сюда вошли маршрутизатор, коммутаторы, рабочие станции, принтеры, </w:t>
      </w:r>
      <w:r w:rsidR="00114FFE">
        <w:rPr>
          <w:rFonts w:ascii="Times New Roman" w:eastAsia="Times New Roman" w:hAnsi="Times New Roman" w:cs="Times New Roman"/>
          <w:sz w:val="28"/>
          <w:szCs w:val="28"/>
        </w:rPr>
        <w:t>серверы</w:t>
      </w:r>
      <w:r>
        <w:rPr>
          <w:rFonts w:ascii="Times New Roman" w:eastAsia="Times New Roman" w:hAnsi="Times New Roman" w:cs="Times New Roman"/>
          <w:sz w:val="28"/>
          <w:szCs w:val="28"/>
        </w:rPr>
        <w:t xml:space="preserve"> и пассивное сетевое оборудование. Оборудование, выбранное в данной работе, удовлетворяет всем стандартам качества, надежности.</w:t>
      </w:r>
    </w:p>
    <w:p w14:paraId="492C4C3D" w14:textId="1E37F25B" w:rsidR="000E71E8" w:rsidRDefault="000E71E8" w:rsidP="002B0197">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Полученная компьютерная сеть буд</w:t>
      </w:r>
      <w:r w:rsidR="004F6F3E">
        <w:rPr>
          <w:rFonts w:ascii="Times New Roman" w:eastAsia="Times New Roman" w:hAnsi="Times New Roman" w:cs="Times New Roman"/>
          <w:sz w:val="28"/>
          <w:szCs w:val="28"/>
        </w:rPr>
        <w:t>ет проста в обслуживании, а так</w:t>
      </w:r>
      <w:r>
        <w:rPr>
          <w:rFonts w:ascii="Times New Roman" w:eastAsia="Times New Roman" w:hAnsi="Times New Roman" w:cs="Times New Roman"/>
          <w:sz w:val="28"/>
          <w:szCs w:val="28"/>
        </w:rPr>
        <w:t>же при необходимости ее можно будет масштабировать.</w:t>
      </w:r>
    </w:p>
    <w:p w14:paraId="7F410730" w14:textId="2C039701" w:rsidR="009E620E" w:rsidRPr="00B91704" w:rsidRDefault="000E71E8" w:rsidP="007D5859">
      <w:pPr>
        <w:numPr>
          <w:ilvl w:val="0"/>
          <w:numId w:val="7"/>
        </w:num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br w:type="page"/>
      </w:r>
    </w:p>
    <w:p w14:paraId="3D620ACB" w14:textId="6B07A4E9" w:rsidR="005B4122" w:rsidRDefault="005B4122" w:rsidP="007D5859">
      <w:pPr>
        <w:pStyle w:val="af3"/>
        <w:spacing w:after="0" w:line="240" w:lineRule="auto"/>
      </w:pPr>
      <w:r>
        <w:lastRenderedPageBreak/>
        <w:t>список использованных источников</w:t>
      </w:r>
    </w:p>
    <w:p w14:paraId="1F4E7BED" w14:textId="4F1456BC" w:rsidR="006E4E7E" w:rsidRDefault="002E2CAA" w:rsidP="007D5859">
      <w:pPr>
        <w:pStyle w:val="11"/>
        <w:spacing w:after="0" w:line="240" w:lineRule="auto"/>
        <w:ind w:firstLine="708"/>
      </w:pPr>
      <w:r>
        <w:t>[1] </w:t>
      </w:r>
      <w:r w:rsidR="00CF51A2">
        <w:t>Сайт производителя сетевого оборудования Allied </w:t>
      </w:r>
      <w:r w:rsidR="00613F26" w:rsidRPr="00010001">
        <w:t>Telesis</w:t>
      </w:r>
      <w:r w:rsidR="00096191" w:rsidRPr="00813476">
        <w:t xml:space="preserve"> [Электронный ресурс] – Электронные данные. – Режим доступа: </w:t>
      </w:r>
      <w:hyperlink r:id="rId20" w:history="1">
        <w:r w:rsidR="00766B56" w:rsidRPr="003A2E94">
          <w:rPr>
            <w:rStyle w:val="af4"/>
          </w:rPr>
          <w:t>https://www.alliedtelesis.com/us/en</w:t>
        </w:r>
      </w:hyperlink>
      <w:r w:rsidR="00766B56" w:rsidRPr="00766B56">
        <w:t xml:space="preserve"> </w:t>
      </w:r>
      <w:hyperlink r:id="rId21">
        <w:r w:rsidR="00096191" w:rsidRPr="00813476">
          <w:t xml:space="preserve"> </w:t>
        </w:r>
      </w:hyperlink>
      <w:r w:rsidR="003A2E94">
        <w:t>– Дата доступа: 27.09</w:t>
      </w:r>
      <w:r w:rsidR="00096191" w:rsidRPr="00813476">
        <w:t>.2022</w:t>
      </w:r>
    </w:p>
    <w:p w14:paraId="5FDA34A9" w14:textId="07C08863" w:rsidR="003F460A" w:rsidRPr="0077040B" w:rsidRDefault="003F460A" w:rsidP="007D5859">
      <w:pPr>
        <w:spacing w:after="0" w:line="240" w:lineRule="auto"/>
        <w:ind w:firstLine="708"/>
        <w:jc w:val="both"/>
        <w:rPr>
          <w:rFonts w:ascii="Times New Roman" w:hAnsi="Times New Roman" w:cs="Times New Roman"/>
          <w:color w:val="000000" w:themeColor="text1"/>
          <w:sz w:val="28"/>
          <w:szCs w:val="28"/>
        </w:rPr>
      </w:pPr>
      <w:r w:rsidRPr="00546B18">
        <w:rPr>
          <w:rFonts w:ascii="Times New Roman" w:hAnsi="Times New Roman"/>
          <w:color w:val="000000" w:themeColor="text1"/>
          <w:sz w:val="28"/>
        </w:rPr>
        <w:t>[</w:t>
      </w:r>
      <w:r>
        <w:rPr>
          <w:rFonts w:ascii="Times New Roman" w:hAnsi="Times New Roman"/>
          <w:color w:val="000000" w:themeColor="text1"/>
          <w:sz w:val="28"/>
        </w:rPr>
        <w:t>2</w:t>
      </w:r>
      <w:r w:rsidR="002E2CAA">
        <w:rPr>
          <w:rFonts w:ascii="Times New Roman" w:hAnsi="Times New Roman"/>
          <w:color w:val="000000" w:themeColor="text1"/>
          <w:sz w:val="28"/>
        </w:rPr>
        <w:t>] </w:t>
      </w:r>
      <w:r>
        <w:rPr>
          <w:rFonts w:ascii="Times New Roman" w:eastAsia="Times New Roman" w:hAnsi="Times New Roman" w:cs="Times New Roman"/>
          <w:color w:val="000000" w:themeColor="text1"/>
          <w:sz w:val="28"/>
          <w:szCs w:val="28"/>
        </w:rPr>
        <w:t xml:space="preserve">Олифер, В. </w:t>
      </w:r>
      <w:r>
        <w:rPr>
          <w:rFonts w:ascii="Times New Roman" w:hAnsi="Times New Roman"/>
          <w:color w:val="000000" w:themeColor="text1"/>
          <w:sz w:val="28"/>
        </w:rPr>
        <w:t xml:space="preserve">Компьютерные сети. Принципы, технологии, протоколы / В. Олифер, Н. Олифер </w:t>
      </w:r>
      <w:r>
        <w:rPr>
          <w:rFonts w:ascii="Times New Roman" w:eastAsia="Times New Roman" w:hAnsi="Times New Roman" w:cs="Times New Roman"/>
          <w:color w:val="000000" w:themeColor="text1"/>
          <w:sz w:val="28"/>
          <w:szCs w:val="28"/>
        </w:rPr>
        <w:t>– Спб: Питер, 2019. – 992 с.</w:t>
      </w:r>
    </w:p>
    <w:p w14:paraId="4F3138F9" w14:textId="28968754" w:rsidR="0047376A" w:rsidRDefault="00503425" w:rsidP="007D5859">
      <w:pPr>
        <w:pStyle w:val="11"/>
        <w:spacing w:after="0" w:line="240" w:lineRule="auto"/>
        <w:ind w:firstLine="708"/>
        <w:rPr>
          <w:rFonts w:eastAsia="Times New Roman" w:cs="Times New Roman"/>
          <w:color w:val="000000" w:themeColor="text1"/>
          <w:szCs w:val="28"/>
        </w:rPr>
      </w:pPr>
      <w:r w:rsidRPr="00E4510F">
        <w:rPr>
          <w:rFonts w:cs="Times New Roman"/>
          <w:szCs w:val="28"/>
        </w:rPr>
        <w:t>[</w:t>
      </w:r>
      <w:r>
        <w:rPr>
          <w:rFonts w:cs="Times New Roman"/>
          <w:szCs w:val="28"/>
        </w:rPr>
        <w:t>3</w:t>
      </w:r>
      <w:r w:rsidR="002E2CAA">
        <w:rPr>
          <w:rFonts w:cs="Times New Roman"/>
          <w:szCs w:val="28"/>
        </w:rPr>
        <w:t>] </w:t>
      </w:r>
      <w:r>
        <w:rPr>
          <w:rFonts w:eastAsia="Times New Roman" w:cs="Times New Roman"/>
          <w:color w:val="000000" w:themeColor="text1"/>
          <w:szCs w:val="28"/>
        </w:rPr>
        <w:t>Таненбаум, Э. Компьютерные сети / Э. Таненбаум, Д. Уэзеролл. – 5-е издан</w:t>
      </w:r>
      <w:r w:rsidR="002B6FDE">
        <w:rPr>
          <w:rFonts w:eastAsia="Times New Roman" w:cs="Times New Roman"/>
          <w:color w:val="000000" w:themeColor="text1"/>
          <w:szCs w:val="28"/>
        </w:rPr>
        <w:t>ие – Санкт-Петербург [и другие]</w:t>
      </w:r>
      <w:r>
        <w:rPr>
          <w:rFonts w:eastAsia="Times New Roman" w:cs="Times New Roman"/>
          <w:color w:val="000000" w:themeColor="text1"/>
          <w:szCs w:val="28"/>
        </w:rPr>
        <w:t>: Питер, Питер Пресс, 2017. – 955 с.</w:t>
      </w:r>
    </w:p>
    <w:p w14:paraId="211ECFC1" w14:textId="24AF9AD6" w:rsidR="00C542E8" w:rsidRDefault="002E2CAA" w:rsidP="007D5859">
      <w:pPr>
        <w:pStyle w:val="11"/>
        <w:spacing w:after="0" w:line="240" w:lineRule="auto"/>
        <w:ind w:firstLine="708"/>
      </w:pPr>
      <w:r>
        <w:t>[4] </w:t>
      </w:r>
      <w:r w:rsidR="00C76B19">
        <w:t>Спецификация</w:t>
      </w:r>
      <w:r w:rsidR="00DD48FD">
        <w:t xml:space="preserve"> маршрутизатор</w:t>
      </w:r>
      <w:r w:rsidR="00C76B19">
        <w:t>а</w:t>
      </w:r>
      <w:r w:rsidR="00DD48FD">
        <w:t xml:space="preserve"> </w:t>
      </w:r>
      <w:r w:rsidR="00DD48FD">
        <w:rPr>
          <w:lang w:val="en-US"/>
        </w:rPr>
        <w:t>AR</w:t>
      </w:r>
      <w:r w:rsidR="00C46B57">
        <w:t>205</w:t>
      </w:r>
      <w:r w:rsidR="00DD48FD" w:rsidRPr="00DD48FD">
        <w:t>0</w:t>
      </w:r>
      <w:r w:rsidR="00DD48FD">
        <w:rPr>
          <w:lang w:val="en-US"/>
        </w:rPr>
        <w:t>V</w:t>
      </w:r>
      <w:r w:rsidR="00DD48FD" w:rsidRPr="00DD48FD">
        <w:t xml:space="preserve"> </w:t>
      </w:r>
      <w:r w:rsidR="00C542E8" w:rsidRPr="00813476">
        <w:t>[Эл</w:t>
      </w:r>
      <w:r w:rsidR="000A1779">
        <w:t>ектронный ресурс] – Электронные данные. – Режим </w:t>
      </w:r>
      <w:r w:rsidR="00C542E8" w:rsidRPr="00813476">
        <w:t>досту</w:t>
      </w:r>
      <w:r w:rsidR="000A1779">
        <w:t>па: </w:t>
      </w:r>
      <w:hyperlink r:id="rId22" w:anchor="description-tab" w:history="1">
        <w:r w:rsidR="00FD7AAC" w:rsidRPr="00132C08">
          <w:rPr>
            <w:rStyle w:val="af4"/>
          </w:rPr>
          <w:t>https://www.alliedtelesis.com/by/en/products/security-appliances/secure-vpn-routers/ar2050v#description-tab</w:t>
        </w:r>
      </w:hyperlink>
      <w:r w:rsidR="006A6E5A">
        <w:t> – </w:t>
      </w:r>
      <w:r w:rsidR="00C542E8">
        <w:t xml:space="preserve">Дата доступа: </w:t>
      </w:r>
      <w:r w:rsidR="003851C9">
        <w:t>13</w:t>
      </w:r>
      <w:r w:rsidR="00C542E8">
        <w:t>.</w:t>
      </w:r>
      <w:r w:rsidR="003851C9">
        <w:t>10</w:t>
      </w:r>
      <w:r w:rsidR="00C542E8" w:rsidRPr="00813476">
        <w:t>.2022</w:t>
      </w:r>
    </w:p>
    <w:p w14:paraId="4B856ECA" w14:textId="2D56428A" w:rsidR="00C76B19" w:rsidRDefault="002E2CAA" w:rsidP="007D5859">
      <w:pPr>
        <w:pStyle w:val="11"/>
        <w:spacing w:after="0" w:line="240" w:lineRule="auto"/>
        <w:ind w:firstLine="708"/>
      </w:pPr>
      <w:r>
        <w:t>[5] </w:t>
      </w:r>
      <w:r w:rsidR="00C76B19">
        <w:t>Спецификация точ</w:t>
      </w:r>
      <w:r w:rsidR="000D3613">
        <w:t>к</w:t>
      </w:r>
      <w:r w:rsidR="00C76B19">
        <w:t xml:space="preserve">и беспроводного доступа </w:t>
      </w:r>
      <w:r w:rsidR="00C76B19">
        <w:rPr>
          <w:lang w:val="en-US"/>
        </w:rPr>
        <w:t>TQ</w:t>
      </w:r>
      <w:r w:rsidR="00C76B19" w:rsidRPr="00C76B19">
        <w:t>5403</w:t>
      </w:r>
      <w:r w:rsidR="00C76B19">
        <w:t xml:space="preserve"> </w:t>
      </w:r>
      <w:r w:rsidR="00C76B19" w:rsidRPr="00813476">
        <w:t xml:space="preserve">[Электронный ресурс] – Электронные данные. – Режим доступа: </w:t>
      </w:r>
      <w:hyperlink r:id="rId23" w:history="1">
        <w:r w:rsidR="00C76B19" w:rsidRPr="00C76B19">
          <w:rPr>
            <w:rStyle w:val="af4"/>
          </w:rPr>
          <w:t>https://www.alliedtelesis.com/sites/default/files/documents/datasheets/ati-tq5403-ds.pdf</w:t>
        </w:r>
      </w:hyperlink>
      <w:r w:rsidR="00C76B19">
        <w:t xml:space="preserve"> – Дата доступа: </w:t>
      </w:r>
      <w:r w:rsidR="003851C9">
        <w:t>13</w:t>
      </w:r>
      <w:r w:rsidR="00C76B19">
        <w:t>.</w:t>
      </w:r>
      <w:r w:rsidR="003851C9">
        <w:t>10</w:t>
      </w:r>
      <w:r w:rsidR="00C76B19" w:rsidRPr="00813476">
        <w:t>.2022</w:t>
      </w:r>
    </w:p>
    <w:p w14:paraId="488AE059" w14:textId="2BB7DE7C" w:rsidR="000D3613" w:rsidRDefault="000D3613" w:rsidP="007D5859">
      <w:pPr>
        <w:pStyle w:val="11"/>
        <w:spacing w:after="0" w:line="240" w:lineRule="auto"/>
        <w:ind w:firstLine="708"/>
      </w:pPr>
      <w:r>
        <w:t>[</w:t>
      </w:r>
      <w:r w:rsidRPr="000D3613">
        <w:t>6</w:t>
      </w:r>
      <w:r w:rsidR="002E2CAA">
        <w:t>] </w:t>
      </w:r>
      <w:r>
        <w:t xml:space="preserve">Указания по монтажу точки беспроводного доступа </w:t>
      </w:r>
      <w:r>
        <w:rPr>
          <w:lang w:val="en-US"/>
        </w:rPr>
        <w:t>TQ</w:t>
      </w:r>
      <w:r w:rsidRPr="00C76B19">
        <w:t>5403</w:t>
      </w:r>
      <w:r>
        <w:t xml:space="preserve"> </w:t>
      </w:r>
      <w:r w:rsidRPr="00813476">
        <w:t xml:space="preserve">[Электронный ресурс] – Электронные данные. – Режим доступа: </w:t>
      </w:r>
      <w:hyperlink r:id="rId24" w:history="1">
        <w:r w:rsidR="00072B8F" w:rsidRPr="00072B8F">
          <w:rPr>
            <w:rStyle w:val="af4"/>
          </w:rPr>
          <w:t>https://www.alliedtelesis.com/sites/default/files/documents/installation-guides/ati-tq5403series-ig.pdf</w:t>
        </w:r>
      </w:hyperlink>
      <w:r>
        <w:t xml:space="preserve"> – Дата доступа: </w:t>
      </w:r>
      <w:r w:rsidR="003851C9">
        <w:t>13</w:t>
      </w:r>
      <w:r>
        <w:t>.</w:t>
      </w:r>
      <w:r w:rsidR="003851C9">
        <w:t>10</w:t>
      </w:r>
      <w:r w:rsidRPr="00813476">
        <w:t>.2022</w:t>
      </w:r>
    </w:p>
    <w:p w14:paraId="2A69183D" w14:textId="2F17053F" w:rsidR="00004AE0" w:rsidRDefault="005E093F" w:rsidP="007D5859">
      <w:pPr>
        <w:pStyle w:val="11"/>
        <w:spacing w:after="0" w:line="240" w:lineRule="auto"/>
        <w:ind w:firstLine="708"/>
      </w:pPr>
      <w:r>
        <w:t>[7] </w:t>
      </w:r>
      <w:r w:rsidR="00003144">
        <w:t>Информация о подключении камер видеонаблюдения к локальной сети</w:t>
      </w:r>
      <w:r>
        <w:t xml:space="preserve"> </w:t>
      </w:r>
      <w:r w:rsidRPr="00813476">
        <w:t xml:space="preserve">[Электронный ресурс] – Электронные данные. – Режим доступа: </w:t>
      </w:r>
      <w:hyperlink r:id="rId25" w:history="1">
        <w:r w:rsidR="00003144" w:rsidRPr="00003144">
          <w:rPr>
            <w:rStyle w:val="af4"/>
          </w:rPr>
          <w:t>https://www.versitron.com/blog/how-to-configure-nvr-for-ip-camera-on-a-</w:t>
        </w:r>
      </w:hyperlink>
      <w:r w:rsidR="00003144" w:rsidRPr="00003144">
        <w:t>network</w:t>
      </w:r>
      <w:r>
        <w:t xml:space="preserve"> – Дата доступа: 13.10</w:t>
      </w:r>
      <w:r w:rsidRPr="00813476">
        <w:t>.2022</w:t>
      </w:r>
    </w:p>
    <w:p w14:paraId="74B0D85A" w14:textId="1DEA1D0D" w:rsidR="00571A2F" w:rsidRDefault="00571A2F" w:rsidP="007D5859">
      <w:pPr>
        <w:pStyle w:val="11"/>
        <w:spacing w:after="0" w:line="240" w:lineRule="auto"/>
        <w:ind w:firstLine="708"/>
      </w:pPr>
      <w:r>
        <w:t xml:space="preserve">[8] Список популярных прокси-серверов для </w:t>
      </w:r>
      <w:r>
        <w:rPr>
          <w:lang w:val="en-US"/>
        </w:rPr>
        <w:t>Linux</w:t>
      </w:r>
      <w:r>
        <w:t xml:space="preserve"> </w:t>
      </w:r>
      <w:r w:rsidRPr="00813476">
        <w:t xml:space="preserve">[Электронный ресурс] – Электронные данные. – Режим доступа: </w:t>
      </w:r>
      <w:hyperlink r:id="rId26" w:history="1">
        <w:r w:rsidRPr="00571A2F">
          <w:rPr>
            <w:rStyle w:val="af4"/>
          </w:rPr>
          <w:t>https://losst.pro/luchshie-proksi-servery-</w:t>
        </w:r>
      </w:hyperlink>
      <w:r w:rsidRPr="00571A2F">
        <w:t>linux</w:t>
      </w:r>
      <w:r>
        <w:t xml:space="preserve"> – Дата доступа: 13.10</w:t>
      </w:r>
      <w:r w:rsidRPr="00813476">
        <w:t>.2022</w:t>
      </w:r>
    </w:p>
    <w:p w14:paraId="14303E99" w14:textId="40891A20" w:rsidR="00C0048D" w:rsidRDefault="00C0048D" w:rsidP="007D5859">
      <w:pPr>
        <w:pStyle w:val="11"/>
        <w:spacing w:after="0" w:line="240" w:lineRule="auto"/>
        <w:ind w:firstLine="708"/>
      </w:pPr>
      <w:r>
        <w:t>[9] </w:t>
      </w:r>
      <w:r w:rsidR="004D5818">
        <w:t xml:space="preserve">Информация о прокси-сервере </w:t>
      </w:r>
      <w:r w:rsidR="004D5818">
        <w:rPr>
          <w:lang w:val="en-US"/>
        </w:rPr>
        <w:t>Squid</w:t>
      </w:r>
      <w:r>
        <w:t xml:space="preserve"> </w:t>
      </w:r>
      <w:r w:rsidRPr="00813476">
        <w:t xml:space="preserve">[Электронный ресурс] – Электронные данные. – Режим доступа: </w:t>
      </w:r>
      <w:hyperlink r:id="rId27" w:history="1">
        <w:r w:rsidRPr="00C0048D">
          <w:rPr>
            <w:rStyle w:val="af4"/>
          </w:rPr>
          <w:t>http://www.squid-cache.org/</w:t>
        </w:r>
      </w:hyperlink>
      <w:r w:rsidR="000072B5" w:rsidRPr="000072B5">
        <w:t xml:space="preserve"> </w:t>
      </w:r>
      <w:r>
        <w:t>– Дата доступа: 13.10</w:t>
      </w:r>
      <w:r w:rsidRPr="00813476">
        <w:t>.2022</w:t>
      </w:r>
    </w:p>
    <w:p w14:paraId="559E4747" w14:textId="4C408BBF" w:rsidR="005B147E" w:rsidRDefault="005B147E" w:rsidP="007D5859">
      <w:pPr>
        <w:pStyle w:val="11"/>
        <w:spacing w:after="0" w:line="240" w:lineRule="auto"/>
        <w:ind w:firstLine="708"/>
      </w:pPr>
      <w:r>
        <w:t xml:space="preserve">[10] Информация о прокси-сервере </w:t>
      </w:r>
      <w:proofErr w:type="spellStart"/>
      <w:r>
        <w:rPr>
          <w:lang w:val="en-US"/>
        </w:rPr>
        <w:t>Privoxy</w:t>
      </w:r>
      <w:proofErr w:type="spellEnd"/>
      <w:r w:rsidRPr="005B147E">
        <w:t xml:space="preserve"> </w:t>
      </w:r>
      <w:r w:rsidRPr="00813476">
        <w:t xml:space="preserve">[Электронный ресурс] – Электронные данные. – Режим доступа: </w:t>
      </w:r>
      <w:hyperlink r:id="rId28" w:history="1">
        <w:r w:rsidR="00B95B82" w:rsidRPr="00B95B82">
          <w:rPr>
            <w:rStyle w:val="af4"/>
          </w:rPr>
          <w:t>https://www.privoxy.org/</w:t>
        </w:r>
      </w:hyperlink>
      <w:r w:rsidRPr="000072B5">
        <w:t xml:space="preserve"> </w:t>
      </w:r>
      <w:r>
        <w:t>– Дата доступа: 13.10</w:t>
      </w:r>
      <w:r w:rsidRPr="00813476">
        <w:t>.2022</w:t>
      </w:r>
    </w:p>
    <w:p w14:paraId="5ED5534C" w14:textId="0231AF1F" w:rsidR="00F01A1B" w:rsidRDefault="00F01A1B" w:rsidP="007D5859">
      <w:pPr>
        <w:pStyle w:val="11"/>
        <w:spacing w:after="0" w:line="240" w:lineRule="auto"/>
        <w:ind w:firstLine="708"/>
      </w:pPr>
      <w:r>
        <w:t xml:space="preserve">[11] Информация о прокси-сервере </w:t>
      </w:r>
      <w:proofErr w:type="spellStart"/>
      <w:r>
        <w:rPr>
          <w:lang w:val="en-US"/>
        </w:rPr>
        <w:t>Tinyproxy</w:t>
      </w:r>
      <w:proofErr w:type="spellEnd"/>
      <w:r w:rsidRPr="005B147E">
        <w:t xml:space="preserve"> </w:t>
      </w:r>
      <w:r w:rsidRPr="00813476">
        <w:t xml:space="preserve">[Электронный ресурс] – Электронные данные. – Режим доступа: </w:t>
      </w:r>
      <w:hyperlink r:id="rId29" w:history="1">
        <w:r w:rsidR="00111553" w:rsidRPr="00111553">
          <w:rPr>
            <w:rStyle w:val="af4"/>
          </w:rPr>
          <w:t>http://tinyproxy.github.io/</w:t>
        </w:r>
      </w:hyperlink>
      <w:r w:rsidRPr="000072B5">
        <w:t xml:space="preserve"> </w:t>
      </w:r>
      <w:r>
        <w:t>– Дата доступа: 13.10</w:t>
      </w:r>
      <w:r w:rsidRPr="00813476">
        <w:t>.2022</w:t>
      </w:r>
    </w:p>
    <w:p w14:paraId="491E1931" w14:textId="52D99DA4" w:rsidR="00F21600" w:rsidRDefault="00F21600" w:rsidP="007D5859">
      <w:pPr>
        <w:pStyle w:val="11"/>
        <w:spacing w:after="0" w:line="240" w:lineRule="auto"/>
        <w:ind w:firstLine="708"/>
      </w:pPr>
      <w:r>
        <w:t xml:space="preserve">[12] Различия между </w:t>
      </w:r>
      <w:r>
        <w:rPr>
          <w:lang w:val="en-US"/>
        </w:rPr>
        <w:t>DVR</w:t>
      </w:r>
      <w:r w:rsidRPr="00F21600">
        <w:t xml:space="preserve"> </w:t>
      </w:r>
      <w:r>
        <w:t xml:space="preserve">и </w:t>
      </w:r>
      <w:r>
        <w:rPr>
          <w:lang w:val="en-US"/>
        </w:rPr>
        <w:t>NVR</w:t>
      </w:r>
      <w:r w:rsidRPr="00F21600">
        <w:t xml:space="preserve"> </w:t>
      </w:r>
      <w:r>
        <w:t>видеорегистраторами</w:t>
      </w:r>
      <w:r w:rsidRPr="005B147E">
        <w:t xml:space="preserve"> </w:t>
      </w:r>
      <w:r w:rsidRPr="00813476">
        <w:t xml:space="preserve">[Электронный ресурс] – Электронные данные. – Режим доступа: </w:t>
      </w:r>
      <w:hyperlink r:id="rId30" w:history="1">
        <w:r w:rsidR="0093521F" w:rsidRPr="0093521F">
          <w:rPr>
            <w:rStyle w:val="af4"/>
          </w:rPr>
          <w:t>https://info.verkada.com/compare/dvr-vs-nvr/#:~:text=A%20DVR%20converts%20analog%20footage,for%20storage%20and%20remote%20viewing.</w:t>
        </w:r>
      </w:hyperlink>
      <w:r w:rsidRPr="000072B5">
        <w:t xml:space="preserve"> </w:t>
      </w:r>
      <w:r>
        <w:t>– Дата доступа: 13.10</w:t>
      </w:r>
      <w:r w:rsidRPr="00813476">
        <w:t>.2022</w:t>
      </w:r>
    </w:p>
    <w:p w14:paraId="113389DC" w14:textId="42453C81" w:rsidR="00543D73" w:rsidRDefault="0093521F" w:rsidP="007D5859">
      <w:pPr>
        <w:pStyle w:val="11"/>
        <w:spacing w:after="0" w:line="240" w:lineRule="auto"/>
        <w:ind w:firstLine="708"/>
      </w:pPr>
      <w:r>
        <w:t xml:space="preserve">[13] Информация о подключении </w:t>
      </w:r>
      <w:r>
        <w:rPr>
          <w:lang w:val="en-US"/>
        </w:rPr>
        <w:t>DVR</w:t>
      </w:r>
      <w:r w:rsidRPr="0093521F">
        <w:t xml:space="preserve"> </w:t>
      </w:r>
      <w:r>
        <w:t>видеорегистраторов к локальной сети</w:t>
      </w:r>
      <w:r w:rsidRPr="005B147E">
        <w:t xml:space="preserve"> </w:t>
      </w:r>
      <w:r w:rsidRPr="00813476">
        <w:t xml:space="preserve">[Электронный ресурс] – Электронные данные. – Режим доступа: </w:t>
      </w:r>
      <w:hyperlink r:id="rId31" w:history="1">
        <w:r w:rsidRPr="0093521F">
          <w:rPr>
            <w:rStyle w:val="af4"/>
          </w:rPr>
          <w:t>https://www.cctvcore.com/connect-dvr-lan-basic-network-connection.aspx</w:t>
        </w:r>
      </w:hyperlink>
      <w:r>
        <w:t>– Дата доступа: 13.10</w:t>
      </w:r>
      <w:r w:rsidRPr="00813476">
        <w:t>.2022</w:t>
      </w:r>
    </w:p>
    <w:p w14:paraId="752F009E" w14:textId="304340A8" w:rsidR="00835E59" w:rsidRDefault="00835E59" w:rsidP="007D5859">
      <w:pPr>
        <w:pStyle w:val="11"/>
        <w:spacing w:after="0" w:line="240" w:lineRule="auto"/>
        <w:ind w:firstLine="708"/>
      </w:pPr>
      <w:r w:rsidRPr="00835E59">
        <w:t xml:space="preserve">[14] </w:t>
      </w:r>
      <w:r>
        <w:t xml:space="preserve">Пользовательское руководство для системы видеонаблюдения </w:t>
      </w:r>
      <w:r w:rsidR="00942C97">
        <w:rPr>
          <w:lang w:val="en-US"/>
        </w:rPr>
        <w:t>Swann</w:t>
      </w:r>
      <w:r w:rsidR="00942C97" w:rsidRPr="00942C97">
        <w:t xml:space="preserve"> </w:t>
      </w:r>
      <w:r w:rsidR="00942C97">
        <w:rPr>
          <w:lang w:val="en-US"/>
        </w:rPr>
        <w:t>SWDVK</w:t>
      </w:r>
      <w:r w:rsidR="00942C97" w:rsidRPr="00942C97">
        <w:t>-845808</w:t>
      </w:r>
      <w:r w:rsidR="00942C97">
        <w:rPr>
          <w:lang w:val="en-US"/>
        </w:rPr>
        <w:t>V</w:t>
      </w:r>
      <w:r>
        <w:t xml:space="preserve"> </w:t>
      </w:r>
      <w:r w:rsidRPr="00813476">
        <w:t>[Электронный ресурс] – Электронные данные. – Режим доступа:</w:t>
      </w:r>
      <w:r w:rsidR="007323CD" w:rsidRPr="007323CD">
        <w:t xml:space="preserve"> </w:t>
      </w:r>
      <w:hyperlink r:id="rId32" w:history="1">
        <w:r w:rsidR="007323CD" w:rsidRPr="007323CD">
          <w:rPr>
            <w:rStyle w:val="af4"/>
          </w:rPr>
          <w:t>https://www.manua.ls/swann/swdvk-845808v/manual</w:t>
        </w:r>
      </w:hyperlink>
      <w:r w:rsidR="002B07E2">
        <w:t>– Дата доступа: 04.12</w:t>
      </w:r>
      <w:r w:rsidRPr="00813476">
        <w:t>.2022</w:t>
      </w:r>
    </w:p>
    <w:p w14:paraId="6341009C" w14:textId="7F5C321F" w:rsidR="004F6964" w:rsidRPr="00835E59" w:rsidRDefault="004F6964" w:rsidP="007D5859">
      <w:pPr>
        <w:pStyle w:val="11"/>
        <w:spacing w:after="0" w:line="240" w:lineRule="auto"/>
        <w:ind w:firstLine="708"/>
      </w:pPr>
      <w:r w:rsidRPr="00835E59">
        <w:t>[</w:t>
      </w:r>
      <w:r>
        <w:t>15</w:t>
      </w:r>
      <w:r w:rsidRPr="00835E59">
        <w:t xml:space="preserve">] </w:t>
      </w:r>
      <w:r>
        <w:t xml:space="preserve">Документация по использованию веб-интерфейса коммутатора </w:t>
      </w:r>
      <w:r>
        <w:rPr>
          <w:lang w:val="en-US"/>
        </w:rPr>
        <w:t>AT</w:t>
      </w:r>
      <w:r w:rsidRPr="004F6964">
        <w:t>-</w:t>
      </w:r>
      <w:r>
        <w:rPr>
          <w:lang w:val="en-US"/>
        </w:rPr>
        <w:t>GS</w:t>
      </w:r>
      <w:r w:rsidRPr="004F6964">
        <w:t>950/16</w:t>
      </w:r>
      <w:r>
        <w:t xml:space="preserve"> </w:t>
      </w:r>
      <w:r w:rsidRPr="00813476">
        <w:t>[Электронный ресурс] – Электронные данные. – Режим доступа:</w:t>
      </w:r>
      <w:r w:rsidR="005573D4" w:rsidRPr="005573D4">
        <w:t xml:space="preserve"> </w:t>
      </w:r>
      <w:hyperlink r:id="rId33" w:history="1">
        <w:r w:rsidR="005573D4" w:rsidRPr="005573D4">
          <w:rPr>
            <w:rStyle w:val="af4"/>
          </w:rPr>
          <w:t>https://www.alliedtelesis.com/sites/default/files/documents/configuration-guides/gs950_16webs114v110a.pdf</w:t>
        </w:r>
      </w:hyperlink>
      <w:r>
        <w:t>– Дата доступа: 04.12</w:t>
      </w:r>
      <w:r w:rsidRPr="00813476">
        <w:t>.2022</w:t>
      </w:r>
    </w:p>
    <w:p w14:paraId="1F1427A1" w14:textId="77777777" w:rsidR="004F6964" w:rsidRPr="00835E59" w:rsidRDefault="004F6964" w:rsidP="007D5859">
      <w:pPr>
        <w:pStyle w:val="11"/>
        <w:spacing w:after="0" w:line="240" w:lineRule="auto"/>
        <w:ind w:firstLine="708"/>
      </w:pPr>
    </w:p>
    <w:sectPr w:rsidR="004F6964" w:rsidRPr="00835E59" w:rsidSect="002852AE">
      <w:footerReference w:type="default" r:id="rId34"/>
      <w:footerReference w:type="first" r:id="rId35"/>
      <w:pgSz w:w="11906" w:h="16838"/>
      <w:pgMar w:top="1134" w:right="850" w:bottom="1134" w:left="1701"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C6C63A" w14:textId="77777777" w:rsidR="00292A70" w:rsidRDefault="00292A70" w:rsidP="007D6DDA">
      <w:pPr>
        <w:spacing w:after="0" w:line="240" w:lineRule="auto"/>
      </w:pPr>
      <w:r>
        <w:separator/>
      </w:r>
    </w:p>
  </w:endnote>
  <w:endnote w:type="continuationSeparator" w:id="0">
    <w:p w14:paraId="556563D6" w14:textId="77777777" w:rsidR="00292A70" w:rsidRDefault="00292A70" w:rsidP="007D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4158225"/>
      <w:docPartObj>
        <w:docPartGallery w:val="Page Numbers (Bottom of Page)"/>
        <w:docPartUnique/>
      </w:docPartObj>
    </w:sdtPr>
    <w:sdtContent>
      <w:p w14:paraId="6547D495" w14:textId="762B3F08" w:rsidR="0058491E" w:rsidRDefault="0058491E">
        <w:pPr>
          <w:pStyle w:val="afa"/>
          <w:jc w:val="right"/>
        </w:pPr>
        <w:r>
          <w:fldChar w:fldCharType="begin"/>
        </w:r>
        <w:r>
          <w:instrText>PAGE   \* MERGEFORMAT</w:instrText>
        </w:r>
        <w:r>
          <w:fldChar w:fldCharType="separate"/>
        </w:r>
        <w:r w:rsidR="000915A3">
          <w:rPr>
            <w:noProof/>
          </w:rPr>
          <w:t>13</w:t>
        </w:r>
        <w:r>
          <w:fldChar w:fldCharType="end"/>
        </w:r>
      </w:p>
    </w:sdtContent>
  </w:sdt>
  <w:p w14:paraId="5FBF0E27" w14:textId="77777777" w:rsidR="0058491E" w:rsidRDefault="0058491E">
    <w:pPr>
      <w:pStyle w:val="af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8632879"/>
      <w:docPartObj>
        <w:docPartGallery w:val="Page Numbers (Bottom of Page)"/>
        <w:docPartUnique/>
      </w:docPartObj>
    </w:sdtPr>
    <w:sdtContent>
      <w:p w14:paraId="7848ED99" w14:textId="4FCB775E" w:rsidR="0058491E" w:rsidRPr="002852AE" w:rsidRDefault="0058491E" w:rsidP="002852AE">
        <w:pPr>
          <w:pStyle w:val="afa"/>
          <w:jc w:val="right"/>
          <w:rPr>
            <w:lang w:val="en-US"/>
          </w:rPr>
        </w:pPr>
        <w:r>
          <w:rPr>
            <w:lang w:val="en-US"/>
          </w:rPr>
          <w:t>4</w:t>
        </w:r>
      </w:p>
    </w:sdtContent>
  </w:sdt>
  <w:p w14:paraId="6FD9240D" w14:textId="77777777" w:rsidR="0058491E" w:rsidRDefault="0058491E">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7001FD" w14:textId="77777777" w:rsidR="00292A70" w:rsidRDefault="00292A70" w:rsidP="007D6DDA">
      <w:pPr>
        <w:spacing w:after="0" w:line="240" w:lineRule="auto"/>
      </w:pPr>
      <w:r>
        <w:separator/>
      </w:r>
    </w:p>
  </w:footnote>
  <w:footnote w:type="continuationSeparator" w:id="0">
    <w:p w14:paraId="7BB8DD3D" w14:textId="77777777" w:rsidR="00292A70" w:rsidRDefault="00292A70" w:rsidP="007D6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C43C11"/>
    <w:multiLevelType w:val="hybridMultilevel"/>
    <w:tmpl w:val="3D683DAE"/>
    <w:lvl w:ilvl="0" w:tplc="0419000F">
      <w:start w:val="1"/>
      <w:numFmt w:val="decimal"/>
      <w:lvlText w:val="%1."/>
      <w:lvlJc w:val="left"/>
      <w:pPr>
        <w:ind w:left="1428" w:hanging="360"/>
      </w:pPr>
    </w:lvl>
    <w:lvl w:ilvl="1" w:tplc="04190019">
      <w:start w:val="1"/>
      <w:numFmt w:val="lowerLetter"/>
      <w:lvlText w:val="%2."/>
      <w:lvlJc w:val="left"/>
      <w:pPr>
        <w:ind w:left="2148" w:hanging="360"/>
      </w:pPr>
    </w:lvl>
    <w:lvl w:ilvl="2" w:tplc="0419001B">
      <w:start w:val="1"/>
      <w:numFmt w:val="lowerRoman"/>
      <w:lvlText w:val="%3."/>
      <w:lvlJc w:val="right"/>
      <w:pPr>
        <w:ind w:left="2868" w:hanging="180"/>
      </w:pPr>
    </w:lvl>
    <w:lvl w:ilvl="3" w:tplc="0419000F">
      <w:start w:val="1"/>
      <w:numFmt w:val="decimal"/>
      <w:lvlText w:val="%4."/>
      <w:lvlJc w:val="left"/>
      <w:pPr>
        <w:ind w:left="3588" w:hanging="360"/>
      </w:pPr>
    </w:lvl>
    <w:lvl w:ilvl="4" w:tplc="04190019">
      <w:start w:val="1"/>
      <w:numFmt w:val="lowerLetter"/>
      <w:lvlText w:val="%5."/>
      <w:lvlJc w:val="left"/>
      <w:pPr>
        <w:ind w:left="4308" w:hanging="360"/>
      </w:pPr>
    </w:lvl>
    <w:lvl w:ilvl="5" w:tplc="0419001B">
      <w:start w:val="1"/>
      <w:numFmt w:val="lowerRoman"/>
      <w:lvlText w:val="%6."/>
      <w:lvlJc w:val="right"/>
      <w:pPr>
        <w:ind w:left="5028" w:hanging="180"/>
      </w:pPr>
    </w:lvl>
    <w:lvl w:ilvl="6" w:tplc="0419000F">
      <w:start w:val="1"/>
      <w:numFmt w:val="decimal"/>
      <w:lvlText w:val="%7."/>
      <w:lvlJc w:val="left"/>
      <w:pPr>
        <w:ind w:left="5748" w:hanging="360"/>
      </w:pPr>
    </w:lvl>
    <w:lvl w:ilvl="7" w:tplc="04190019">
      <w:start w:val="1"/>
      <w:numFmt w:val="lowerLetter"/>
      <w:lvlText w:val="%8."/>
      <w:lvlJc w:val="left"/>
      <w:pPr>
        <w:ind w:left="6468" w:hanging="360"/>
      </w:pPr>
    </w:lvl>
    <w:lvl w:ilvl="8" w:tplc="0419001B">
      <w:start w:val="1"/>
      <w:numFmt w:val="lowerRoman"/>
      <w:lvlText w:val="%9."/>
      <w:lvlJc w:val="right"/>
      <w:pPr>
        <w:ind w:left="7188" w:hanging="180"/>
      </w:pPr>
    </w:lvl>
  </w:abstractNum>
  <w:abstractNum w:abstractNumId="1" w15:restartNumberingAfterBreak="0">
    <w:nsid w:val="1F3B5DB0"/>
    <w:multiLevelType w:val="multilevel"/>
    <w:tmpl w:val="CEE82C52"/>
    <w:lvl w:ilvl="0">
      <w:start w:val="3"/>
      <w:numFmt w:val="decimal"/>
      <w:lvlText w:val="%1"/>
      <w:lvlJc w:val="left"/>
      <w:pPr>
        <w:ind w:left="504" w:hanging="504"/>
      </w:pPr>
      <w:rPr>
        <w:rFonts w:hint="default"/>
      </w:rPr>
    </w:lvl>
    <w:lvl w:ilvl="1">
      <w:start w:val="14"/>
      <w:numFmt w:val="decimal"/>
      <w:lvlText w:val="%1.%2"/>
      <w:lvlJc w:val="left"/>
      <w:pPr>
        <w:ind w:left="1213" w:hanging="504"/>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447804D1"/>
    <w:multiLevelType w:val="hybridMultilevel"/>
    <w:tmpl w:val="1AB4E3E0"/>
    <w:lvl w:ilvl="0" w:tplc="3848926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46B138A6"/>
    <w:multiLevelType w:val="multilevel"/>
    <w:tmpl w:val="8688886E"/>
    <w:lvl w:ilvl="0">
      <w:start w:val="1"/>
      <w:numFmt w:val="decimal"/>
      <w:lvlText w:val="%1."/>
      <w:lvlJc w:val="left"/>
      <w:pPr>
        <w:ind w:left="1429" w:hanging="360"/>
      </w:pPr>
    </w:lvl>
    <w:lvl w:ilvl="1">
      <w:start w:val="13"/>
      <w:numFmt w:val="decimal"/>
      <w:isLgl/>
      <w:lvlText w:val="%1.%2"/>
      <w:lvlJc w:val="left"/>
      <w:pPr>
        <w:ind w:left="1645" w:hanging="576"/>
      </w:pPr>
    </w:lvl>
    <w:lvl w:ilvl="2">
      <w:start w:val="1"/>
      <w:numFmt w:val="decimal"/>
      <w:isLgl/>
      <w:lvlText w:val="%1.%2.%3"/>
      <w:lvlJc w:val="left"/>
      <w:pPr>
        <w:ind w:left="1789" w:hanging="720"/>
      </w:pPr>
    </w:lvl>
    <w:lvl w:ilvl="3">
      <w:start w:val="1"/>
      <w:numFmt w:val="decimal"/>
      <w:isLgl/>
      <w:lvlText w:val="%1.%2.%3.%4"/>
      <w:lvlJc w:val="left"/>
      <w:pPr>
        <w:ind w:left="1789" w:hanging="720"/>
      </w:pPr>
    </w:lvl>
    <w:lvl w:ilvl="4">
      <w:start w:val="1"/>
      <w:numFmt w:val="decimal"/>
      <w:isLgl/>
      <w:lvlText w:val="%1.%2.%3.%4.%5"/>
      <w:lvlJc w:val="left"/>
      <w:pPr>
        <w:ind w:left="2149" w:hanging="1080"/>
      </w:pPr>
    </w:lvl>
    <w:lvl w:ilvl="5">
      <w:start w:val="1"/>
      <w:numFmt w:val="decimal"/>
      <w:isLgl/>
      <w:lvlText w:val="%1.%2.%3.%4.%5.%6"/>
      <w:lvlJc w:val="left"/>
      <w:pPr>
        <w:ind w:left="2149" w:hanging="1080"/>
      </w:pPr>
    </w:lvl>
    <w:lvl w:ilvl="6">
      <w:start w:val="1"/>
      <w:numFmt w:val="decimal"/>
      <w:isLgl/>
      <w:lvlText w:val="%1.%2.%3.%4.%5.%6.%7"/>
      <w:lvlJc w:val="left"/>
      <w:pPr>
        <w:ind w:left="2509" w:hanging="1440"/>
      </w:pPr>
    </w:lvl>
    <w:lvl w:ilvl="7">
      <w:start w:val="1"/>
      <w:numFmt w:val="decimal"/>
      <w:isLgl/>
      <w:lvlText w:val="%1.%2.%3.%4.%5.%6.%7.%8"/>
      <w:lvlJc w:val="left"/>
      <w:pPr>
        <w:ind w:left="2509" w:hanging="1440"/>
      </w:pPr>
    </w:lvl>
    <w:lvl w:ilvl="8">
      <w:start w:val="1"/>
      <w:numFmt w:val="decimal"/>
      <w:isLgl/>
      <w:lvlText w:val="%1.%2.%3.%4.%5.%6.%7.%8.%9"/>
      <w:lvlJc w:val="left"/>
      <w:pPr>
        <w:ind w:left="2509" w:hanging="1440"/>
      </w:pPr>
    </w:lvl>
  </w:abstractNum>
  <w:abstractNum w:abstractNumId="4" w15:restartNumberingAfterBreak="0">
    <w:nsid w:val="49242DCC"/>
    <w:multiLevelType w:val="multilevel"/>
    <w:tmpl w:val="436A8F2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num w:numId="1">
    <w:abstractNumId w:val="3"/>
  </w:num>
  <w:num w:numId="2">
    <w:abstractNumId w:val="3"/>
    <w:lvlOverride w:ilvl="0">
      <w:startOverride w:val="1"/>
    </w:lvlOverride>
    <w:lvlOverride w:ilvl="1">
      <w:startOverride w:val="1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ртём">
    <w15:presenceInfo w15:providerId="Windows Live" w15:userId="00141fb772d6c3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0BF"/>
    <w:rsid w:val="000022A0"/>
    <w:rsid w:val="00002400"/>
    <w:rsid w:val="00003144"/>
    <w:rsid w:val="00004AE0"/>
    <w:rsid w:val="00004DD9"/>
    <w:rsid w:val="0000510A"/>
    <w:rsid w:val="000072B5"/>
    <w:rsid w:val="00010001"/>
    <w:rsid w:val="00010C8C"/>
    <w:rsid w:val="000113BB"/>
    <w:rsid w:val="0001399F"/>
    <w:rsid w:val="00013D0E"/>
    <w:rsid w:val="000144CA"/>
    <w:rsid w:val="00015C55"/>
    <w:rsid w:val="0001617E"/>
    <w:rsid w:val="000161B3"/>
    <w:rsid w:val="00020690"/>
    <w:rsid w:val="000269E7"/>
    <w:rsid w:val="000309BC"/>
    <w:rsid w:val="00032E57"/>
    <w:rsid w:val="000336B6"/>
    <w:rsid w:val="00037A85"/>
    <w:rsid w:val="0004099B"/>
    <w:rsid w:val="00043DDE"/>
    <w:rsid w:val="00046FFE"/>
    <w:rsid w:val="000507F6"/>
    <w:rsid w:val="00051A6A"/>
    <w:rsid w:val="00051F71"/>
    <w:rsid w:val="000521C4"/>
    <w:rsid w:val="0005239A"/>
    <w:rsid w:val="00053556"/>
    <w:rsid w:val="000541C3"/>
    <w:rsid w:val="00054698"/>
    <w:rsid w:val="00061AD0"/>
    <w:rsid w:val="000630AB"/>
    <w:rsid w:val="00066BA8"/>
    <w:rsid w:val="0007117F"/>
    <w:rsid w:val="00071221"/>
    <w:rsid w:val="000714E7"/>
    <w:rsid w:val="00072B8F"/>
    <w:rsid w:val="00074576"/>
    <w:rsid w:val="00074A0A"/>
    <w:rsid w:val="00074C60"/>
    <w:rsid w:val="000762CE"/>
    <w:rsid w:val="00077032"/>
    <w:rsid w:val="0007709A"/>
    <w:rsid w:val="00077A03"/>
    <w:rsid w:val="00080C9D"/>
    <w:rsid w:val="00081651"/>
    <w:rsid w:val="0008468B"/>
    <w:rsid w:val="00086101"/>
    <w:rsid w:val="00087676"/>
    <w:rsid w:val="00090969"/>
    <w:rsid w:val="000915A3"/>
    <w:rsid w:val="00091752"/>
    <w:rsid w:val="00092CB6"/>
    <w:rsid w:val="00093DDB"/>
    <w:rsid w:val="0009534C"/>
    <w:rsid w:val="00096191"/>
    <w:rsid w:val="000A0BF3"/>
    <w:rsid w:val="000A1748"/>
    <w:rsid w:val="000A1779"/>
    <w:rsid w:val="000A1DF4"/>
    <w:rsid w:val="000A2D6A"/>
    <w:rsid w:val="000B0DB2"/>
    <w:rsid w:val="000B2E53"/>
    <w:rsid w:val="000B7162"/>
    <w:rsid w:val="000B7C43"/>
    <w:rsid w:val="000D13C5"/>
    <w:rsid w:val="000D3613"/>
    <w:rsid w:val="000D37E4"/>
    <w:rsid w:val="000D4D07"/>
    <w:rsid w:val="000D52A0"/>
    <w:rsid w:val="000D7755"/>
    <w:rsid w:val="000D7A1D"/>
    <w:rsid w:val="000E006A"/>
    <w:rsid w:val="000E17C9"/>
    <w:rsid w:val="000E1B5C"/>
    <w:rsid w:val="000E1D7E"/>
    <w:rsid w:val="000E65F8"/>
    <w:rsid w:val="000E70D3"/>
    <w:rsid w:val="000E71E8"/>
    <w:rsid w:val="000F1CD0"/>
    <w:rsid w:val="000F6C47"/>
    <w:rsid w:val="0010429A"/>
    <w:rsid w:val="00105952"/>
    <w:rsid w:val="00106CEB"/>
    <w:rsid w:val="00110FD6"/>
    <w:rsid w:val="00111553"/>
    <w:rsid w:val="00114FEA"/>
    <w:rsid w:val="00114FFE"/>
    <w:rsid w:val="0011610F"/>
    <w:rsid w:val="001206A9"/>
    <w:rsid w:val="00120B4D"/>
    <w:rsid w:val="00122770"/>
    <w:rsid w:val="001244F6"/>
    <w:rsid w:val="0012646D"/>
    <w:rsid w:val="001266F6"/>
    <w:rsid w:val="0012694F"/>
    <w:rsid w:val="0013495D"/>
    <w:rsid w:val="00135A2A"/>
    <w:rsid w:val="001362C4"/>
    <w:rsid w:val="00136C6F"/>
    <w:rsid w:val="00150ED1"/>
    <w:rsid w:val="00151E8A"/>
    <w:rsid w:val="001550D0"/>
    <w:rsid w:val="00160EE7"/>
    <w:rsid w:val="00163034"/>
    <w:rsid w:val="00164B1A"/>
    <w:rsid w:val="00164F4F"/>
    <w:rsid w:val="00165633"/>
    <w:rsid w:val="0017046C"/>
    <w:rsid w:val="00171C63"/>
    <w:rsid w:val="00173729"/>
    <w:rsid w:val="0017641A"/>
    <w:rsid w:val="00182B43"/>
    <w:rsid w:val="00183B94"/>
    <w:rsid w:val="00186D89"/>
    <w:rsid w:val="00194B42"/>
    <w:rsid w:val="0019746D"/>
    <w:rsid w:val="001A1994"/>
    <w:rsid w:val="001A399C"/>
    <w:rsid w:val="001A606F"/>
    <w:rsid w:val="001B530C"/>
    <w:rsid w:val="001B5BB4"/>
    <w:rsid w:val="001B662E"/>
    <w:rsid w:val="001B6F47"/>
    <w:rsid w:val="001C0F4D"/>
    <w:rsid w:val="001C5108"/>
    <w:rsid w:val="001C65B5"/>
    <w:rsid w:val="001D0077"/>
    <w:rsid w:val="001D0B75"/>
    <w:rsid w:val="001D1377"/>
    <w:rsid w:val="001D47B9"/>
    <w:rsid w:val="001D4893"/>
    <w:rsid w:val="001E5440"/>
    <w:rsid w:val="001F3DAF"/>
    <w:rsid w:val="001F5610"/>
    <w:rsid w:val="001F5B0C"/>
    <w:rsid w:val="002022B9"/>
    <w:rsid w:val="00202DF3"/>
    <w:rsid w:val="00204FED"/>
    <w:rsid w:val="00211EA5"/>
    <w:rsid w:val="002135A3"/>
    <w:rsid w:val="002137EF"/>
    <w:rsid w:val="0021486E"/>
    <w:rsid w:val="00216976"/>
    <w:rsid w:val="002219E1"/>
    <w:rsid w:val="00222085"/>
    <w:rsid w:val="0022593E"/>
    <w:rsid w:val="00230366"/>
    <w:rsid w:val="0023313F"/>
    <w:rsid w:val="002332F5"/>
    <w:rsid w:val="002423A9"/>
    <w:rsid w:val="0024465E"/>
    <w:rsid w:val="002500F6"/>
    <w:rsid w:val="002509B9"/>
    <w:rsid w:val="00251FF6"/>
    <w:rsid w:val="0025489D"/>
    <w:rsid w:val="00257330"/>
    <w:rsid w:val="00260725"/>
    <w:rsid w:val="00262176"/>
    <w:rsid w:val="002633CD"/>
    <w:rsid w:val="00264848"/>
    <w:rsid w:val="00270F9C"/>
    <w:rsid w:val="002726E8"/>
    <w:rsid w:val="0027366F"/>
    <w:rsid w:val="00273AF9"/>
    <w:rsid w:val="00273F1B"/>
    <w:rsid w:val="002809AB"/>
    <w:rsid w:val="00282FEE"/>
    <w:rsid w:val="002852AE"/>
    <w:rsid w:val="002870EF"/>
    <w:rsid w:val="00292A70"/>
    <w:rsid w:val="00292D41"/>
    <w:rsid w:val="002952C6"/>
    <w:rsid w:val="00295821"/>
    <w:rsid w:val="00297B1D"/>
    <w:rsid w:val="002A573E"/>
    <w:rsid w:val="002A7C21"/>
    <w:rsid w:val="002B0197"/>
    <w:rsid w:val="002B07E2"/>
    <w:rsid w:val="002B15D5"/>
    <w:rsid w:val="002B167D"/>
    <w:rsid w:val="002B2EB7"/>
    <w:rsid w:val="002B698A"/>
    <w:rsid w:val="002B6FDE"/>
    <w:rsid w:val="002C0586"/>
    <w:rsid w:val="002C1751"/>
    <w:rsid w:val="002D0C4D"/>
    <w:rsid w:val="002D33EF"/>
    <w:rsid w:val="002D454A"/>
    <w:rsid w:val="002D6485"/>
    <w:rsid w:val="002D693F"/>
    <w:rsid w:val="002E06C5"/>
    <w:rsid w:val="002E2CAA"/>
    <w:rsid w:val="002E4CE6"/>
    <w:rsid w:val="002E73D0"/>
    <w:rsid w:val="002F4017"/>
    <w:rsid w:val="002F563F"/>
    <w:rsid w:val="002F60D5"/>
    <w:rsid w:val="002F7905"/>
    <w:rsid w:val="00300C3B"/>
    <w:rsid w:val="00301899"/>
    <w:rsid w:val="00301C6E"/>
    <w:rsid w:val="00304BCE"/>
    <w:rsid w:val="00305C58"/>
    <w:rsid w:val="003110E9"/>
    <w:rsid w:val="003161F5"/>
    <w:rsid w:val="00316E99"/>
    <w:rsid w:val="0032531F"/>
    <w:rsid w:val="00326090"/>
    <w:rsid w:val="00331159"/>
    <w:rsid w:val="00333F62"/>
    <w:rsid w:val="003377D9"/>
    <w:rsid w:val="0034207B"/>
    <w:rsid w:val="003445FA"/>
    <w:rsid w:val="0034483A"/>
    <w:rsid w:val="00347FB5"/>
    <w:rsid w:val="00351E88"/>
    <w:rsid w:val="00352125"/>
    <w:rsid w:val="003526E2"/>
    <w:rsid w:val="00353196"/>
    <w:rsid w:val="00356A06"/>
    <w:rsid w:val="0036414A"/>
    <w:rsid w:val="00367021"/>
    <w:rsid w:val="00371195"/>
    <w:rsid w:val="00376567"/>
    <w:rsid w:val="00376A6B"/>
    <w:rsid w:val="003804C9"/>
    <w:rsid w:val="003851C9"/>
    <w:rsid w:val="00387E0E"/>
    <w:rsid w:val="00390BF8"/>
    <w:rsid w:val="00393DB7"/>
    <w:rsid w:val="00394BF5"/>
    <w:rsid w:val="00396D09"/>
    <w:rsid w:val="00397F46"/>
    <w:rsid w:val="003A2E94"/>
    <w:rsid w:val="003A4176"/>
    <w:rsid w:val="003A76B8"/>
    <w:rsid w:val="003B0E05"/>
    <w:rsid w:val="003B22BE"/>
    <w:rsid w:val="003B3A7F"/>
    <w:rsid w:val="003B3C07"/>
    <w:rsid w:val="003C0356"/>
    <w:rsid w:val="003C21FC"/>
    <w:rsid w:val="003C2D1E"/>
    <w:rsid w:val="003C357E"/>
    <w:rsid w:val="003C46AB"/>
    <w:rsid w:val="003C6EF7"/>
    <w:rsid w:val="003C76B6"/>
    <w:rsid w:val="003D16C2"/>
    <w:rsid w:val="003D6EF4"/>
    <w:rsid w:val="003D6F7A"/>
    <w:rsid w:val="003E40BF"/>
    <w:rsid w:val="003E52B5"/>
    <w:rsid w:val="003E53B1"/>
    <w:rsid w:val="003F2648"/>
    <w:rsid w:val="003F264C"/>
    <w:rsid w:val="003F40CA"/>
    <w:rsid w:val="003F460A"/>
    <w:rsid w:val="0040317E"/>
    <w:rsid w:val="004043B6"/>
    <w:rsid w:val="00411426"/>
    <w:rsid w:val="00414A2A"/>
    <w:rsid w:val="00416273"/>
    <w:rsid w:val="00416569"/>
    <w:rsid w:val="004168E8"/>
    <w:rsid w:val="004174DE"/>
    <w:rsid w:val="00421FC1"/>
    <w:rsid w:val="00422F36"/>
    <w:rsid w:val="00431255"/>
    <w:rsid w:val="00433906"/>
    <w:rsid w:val="0043478D"/>
    <w:rsid w:val="0043688C"/>
    <w:rsid w:val="00440E6C"/>
    <w:rsid w:val="0044334B"/>
    <w:rsid w:val="00444717"/>
    <w:rsid w:val="004455B0"/>
    <w:rsid w:val="00446A5C"/>
    <w:rsid w:val="00454839"/>
    <w:rsid w:val="00457991"/>
    <w:rsid w:val="00457B7D"/>
    <w:rsid w:val="00462FCA"/>
    <w:rsid w:val="00464338"/>
    <w:rsid w:val="004668AA"/>
    <w:rsid w:val="00471EB5"/>
    <w:rsid w:val="0047376A"/>
    <w:rsid w:val="00473EF3"/>
    <w:rsid w:val="004743B3"/>
    <w:rsid w:val="00475334"/>
    <w:rsid w:val="0047587C"/>
    <w:rsid w:val="004762C9"/>
    <w:rsid w:val="004804E1"/>
    <w:rsid w:val="00480E40"/>
    <w:rsid w:val="00483CBF"/>
    <w:rsid w:val="004841C9"/>
    <w:rsid w:val="00486C99"/>
    <w:rsid w:val="00490A61"/>
    <w:rsid w:val="00494C34"/>
    <w:rsid w:val="00495A3C"/>
    <w:rsid w:val="00495C6F"/>
    <w:rsid w:val="004969CE"/>
    <w:rsid w:val="00497241"/>
    <w:rsid w:val="004A07EE"/>
    <w:rsid w:val="004A1BFE"/>
    <w:rsid w:val="004A22C4"/>
    <w:rsid w:val="004B1634"/>
    <w:rsid w:val="004B1771"/>
    <w:rsid w:val="004B18F7"/>
    <w:rsid w:val="004B2C82"/>
    <w:rsid w:val="004B2E0D"/>
    <w:rsid w:val="004B3502"/>
    <w:rsid w:val="004B4014"/>
    <w:rsid w:val="004B572B"/>
    <w:rsid w:val="004C2087"/>
    <w:rsid w:val="004C693B"/>
    <w:rsid w:val="004D5818"/>
    <w:rsid w:val="004D6378"/>
    <w:rsid w:val="004D672F"/>
    <w:rsid w:val="004E02F6"/>
    <w:rsid w:val="004E376B"/>
    <w:rsid w:val="004E65E7"/>
    <w:rsid w:val="004F2C5F"/>
    <w:rsid w:val="004F56AE"/>
    <w:rsid w:val="004F6964"/>
    <w:rsid w:val="004F6F3E"/>
    <w:rsid w:val="004F701A"/>
    <w:rsid w:val="004F74AC"/>
    <w:rsid w:val="00503425"/>
    <w:rsid w:val="00503F40"/>
    <w:rsid w:val="005110AE"/>
    <w:rsid w:val="00511841"/>
    <w:rsid w:val="00514275"/>
    <w:rsid w:val="005153B2"/>
    <w:rsid w:val="00517A0B"/>
    <w:rsid w:val="00517C92"/>
    <w:rsid w:val="00521669"/>
    <w:rsid w:val="005225C8"/>
    <w:rsid w:val="005310D3"/>
    <w:rsid w:val="00535EAD"/>
    <w:rsid w:val="00540B49"/>
    <w:rsid w:val="00541914"/>
    <w:rsid w:val="005427E3"/>
    <w:rsid w:val="005428B4"/>
    <w:rsid w:val="005431C4"/>
    <w:rsid w:val="00543D73"/>
    <w:rsid w:val="005465B8"/>
    <w:rsid w:val="0054693C"/>
    <w:rsid w:val="00546965"/>
    <w:rsid w:val="00546ED3"/>
    <w:rsid w:val="005547B5"/>
    <w:rsid w:val="005573D4"/>
    <w:rsid w:val="00557509"/>
    <w:rsid w:val="00557CAD"/>
    <w:rsid w:val="00560291"/>
    <w:rsid w:val="005606EF"/>
    <w:rsid w:val="00560CC9"/>
    <w:rsid w:val="0056399C"/>
    <w:rsid w:val="00566DC3"/>
    <w:rsid w:val="00571972"/>
    <w:rsid w:val="00571A2F"/>
    <w:rsid w:val="00572F2C"/>
    <w:rsid w:val="0057578F"/>
    <w:rsid w:val="00582F99"/>
    <w:rsid w:val="00583790"/>
    <w:rsid w:val="0058491E"/>
    <w:rsid w:val="005857B5"/>
    <w:rsid w:val="00591FC0"/>
    <w:rsid w:val="005921DE"/>
    <w:rsid w:val="0059466F"/>
    <w:rsid w:val="00595ADF"/>
    <w:rsid w:val="005A0DC6"/>
    <w:rsid w:val="005A1B75"/>
    <w:rsid w:val="005A31FC"/>
    <w:rsid w:val="005A67B2"/>
    <w:rsid w:val="005A6BC5"/>
    <w:rsid w:val="005A6ECD"/>
    <w:rsid w:val="005B10D9"/>
    <w:rsid w:val="005B147E"/>
    <w:rsid w:val="005B211C"/>
    <w:rsid w:val="005B3EB9"/>
    <w:rsid w:val="005B4122"/>
    <w:rsid w:val="005C0011"/>
    <w:rsid w:val="005C0401"/>
    <w:rsid w:val="005C1C68"/>
    <w:rsid w:val="005C3405"/>
    <w:rsid w:val="005C4249"/>
    <w:rsid w:val="005C4F1F"/>
    <w:rsid w:val="005C6CEF"/>
    <w:rsid w:val="005D128B"/>
    <w:rsid w:val="005D1755"/>
    <w:rsid w:val="005D1A2B"/>
    <w:rsid w:val="005D2884"/>
    <w:rsid w:val="005D2DDF"/>
    <w:rsid w:val="005D53A2"/>
    <w:rsid w:val="005D6267"/>
    <w:rsid w:val="005D79A7"/>
    <w:rsid w:val="005E093F"/>
    <w:rsid w:val="005E3F7E"/>
    <w:rsid w:val="005F05C6"/>
    <w:rsid w:val="005F1605"/>
    <w:rsid w:val="005F36E3"/>
    <w:rsid w:val="005F3999"/>
    <w:rsid w:val="005F3AC2"/>
    <w:rsid w:val="005F7006"/>
    <w:rsid w:val="006048EC"/>
    <w:rsid w:val="00605067"/>
    <w:rsid w:val="006130BF"/>
    <w:rsid w:val="00613F26"/>
    <w:rsid w:val="00617524"/>
    <w:rsid w:val="00620E6D"/>
    <w:rsid w:val="00621A49"/>
    <w:rsid w:val="006226E6"/>
    <w:rsid w:val="00622B85"/>
    <w:rsid w:val="006257C1"/>
    <w:rsid w:val="00625D36"/>
    <w:rsid w:val="006276DD"/>
    <w:rsid w:val="006279A9"/>
    <w:rsid w:val="00633CDB"/>
    <w:rsid w:val="00633DFD"/>
    <w:rsid w:val="00634274"/>
    <w:rsid w:val="00642BCF"/>
    <w:rsid w:val="00645C8B"/>
    <w:rsid w:val="00645E55"/>
    <w:rsid w:val="006476DD"/>
    <w:rsid w:val="0065166B"/>
    <w:rsid w:val="006527DA"/>
    <w:rsid w:val="00662883"/>
    <w:rsid w:val="00666F85"/>
    <w:rsid w:val="00671812"/>
    <w:rsid w:val="00677B41"/>
    <w:rsid w:val="006939A0"/>
    <w:rsid w:val="0069441C"/>
    <w:rsid w:val="006944FC"/>
    <w:rsid w:val="006958FD"/>
    <w:rsid w:val="00695BDD"/>
    <w:rsid w:val="006A2ACD"/>
    <w:rsid w:val="006A32F7"/>
    <w:rsid w:val="006A51E6"/>
    <w:rsid w:val="006A64DF"/>
    <w:rsid w:val="006A6E5A"/>
    <w:rsid w:val="006A7DBF"/>
    <w:rsid w:val="006B00B3"/>
    <w:rsid w:val="006C064A"/>
    <w:rsid w:val="006C65E2"/>
    <w:rsid w:val="006D128F"/>
    <w:rsid w:val="006D356F"/>
    <w:rsid w:val="006D4B12"/>
    <w:rsid w:val="006D4CB6"/>
    <w:rsid w:val="006E093D"/>
    <w:rsid w:val="006E2843"/>
    <w:rsid w:val="006E4E7E"/>
    <w:rsid w:val="006E548B"/>
    <w:rsid w:val="006E5F99"/>
    <w:rsid w:val="006F4A4A"/>
    <w:rsid w:val="006F7983"/>
    <w:rsid w:val="00700198"/>
    <w:rsid w:val="00700AA0"/>
    <w:rsid w:val="00700B0A"/>
    <w:rsid w:val="00701435"/>
    <w:rsid w:val="00702904"/>
    <w:rsid w:val="00706270"/>
    <w:rsid w:val="007102FF"/>
    <w:rsid w:val="00714E7E"/>
    <w:rsid w:val="00721C50"/>
    <w:rsid w:val="00722142"/>
    <w:rsid w:val="00722A60"/>
    <w:rsid w:val="0072352F"/>
    <w:rsid w:val="00730859"/>
    <w:rsid w:val="007323CD"/>
    <w:rsid w:val="00734F30"/>
    <w:rsid w:val="00735EC9"/>
    <w:rsid w:val="00736291"/>
    <w:rsid w:val="00741829"/>
    <w:rsid w:val="00741F14"/>
    <w:rsid w:val="007436C8"/>
    <w:rsid w:val="00746CAF"/>
    <w:rsid w:val="00750803"/>
    <w:rsid w:val="0075370A"/>
    <w:rsid w:val="00757709"/>
    <w:rsid w:val="00760ECA"/>
    <w:rsid w:val="00761BBA"/>
    <w:rsid w:val="00762864"/>
    <w:rsid w:val="00766B56"/>
    <w:rsid w:val="007671AE"/>
    <w:rsid w:val="00767D33"/>
    <w:rsid w:val="00771668"/>
    <w:rsid w:val="00777CA7"/>
    <w:rsid w:val="00785FB8"/>
    <w:rsid w:val="00792F9F"/>
    <w:rsid w:val="00793478"/>
    <w:rsid w:val="00793683"/>
    <w:rsid w:val="00796453"/>
    <w:rsid w:val="007A2C29"/>
    <w:rsid w:val="007A40D0"/>
    <w:rsid w:val="007A62D0"/>
    <w:rsid w:val="007B11D1"/>
    <w:rsid w:val="007B20D6"/>
    <w:rsid w:val="007B68D1"/>
    <w:rsid w:val="007B6B8A"/>
    <w:rsid w:val="007B7B4E"/>
    <w:rsid w:val="007C1083"/>
    <w:rsid w:val="007C238A"/>
    <w:rsid w:val="007C2D57"/>
    <w:rsid w:val="007C4814"/>
    <w:rsid w:val="007C5C1E"/>
    <w:rsid w:val="007D2BB3"/>
    <w:rsid w:val="007D581A"/>
    <w:rsid w:val="007D5859"/>
    <w:rsid w:val="007D6211"/>
    <w:rsid w:val="007D6DDA"/>
    <w:rsid w:val="007E1959"/>
    <w:rsid w:val="007F1D91"/>
    <w:rsid w:val="007F27E7"/>
    <w:rsid w:val="007F46DA"/>
    <w:rsid w:val="007F5733"/>
    <w:rsid w:val="008021B8"/>
    <w:rsid w:val="00802E89"/>
    <w:rsid w:val="00804115"/>
    <w:rsid w:val="00804F8F"/>
    <w:rsid w:val="008061A1"/>
    <w:rsid w:val="008078A5"/>
    <w:rsid w:val="008134A8"/>
    <w:rsid w:val="00813856"/>
    <w:rsid w:val="00814B0F"/>
    <w:rsid w:val="0082607E"/>
    <w:rsid w:val="00835E59"/>
    <w:rsid w:val="00837398"/>
    <w:rsid w:val="0084168F"/>
    <w:rsid w:val="0084290D"/>
    <w:rsid w:val="00846B1E"/>
    <w:rsid w:val="008514DF"/>
    <w:rsid w:val="00851839"/>
    <w:rsid w:val="00860A69"/>
    <w:rsid w:val="0086200F"/>
    <w:rsid w:val="00866B75"/>
    <w:rsid w:val="008722E4"/>
    <w:rsid w:val="008731A1"/>
    <w:rsid w:val="008767D3"/>
    <w:rsid w:val="008823A4"/>
    <w:rsid w:val="00882444"/>
    <w:rsid w:val="008930E0"/>
    <w:rsid w:val="00893894"/>
    <w:rsid w:val="008941DA"/>
    <w:rsid w:val="008968CC"/>
    <w:rsid w:val="008A0315"/>
    <w:rsid w:val="008A34A2"/>
    <w:rsid w:val="008A7682"/>
    <w:rsid w:val="008A7F86"/>
    <w:rsid w:val="008B021B"/>
    <w:rsid w:val="008B189C"/>
    <w:rsid w:val="008B1FDC"/>
    <w:rsid w:val="008B2C03"/>
    <w:rsid w:val="008B37D8"/>
    <w:rsid w:val="008B676C"/>
    <w:rsid w:val="008B77DE"/>
    <w:rsid w:val="008C2587"/>
    <w:rsid w:val="008C31BC"/>
    <w:rsid w:val="008C4B67"/>
    <w:rsid w:val="008C6D7D"/>
    <w:rsid w:val="008C6DFC"/>
    <w:rsid w:val="008D35D3"/>
    <w:rsid w:val="008D569C"/>
    <w:rsid w:val="008D5F61"/>
    <w:rsid w:val="008E4022"/>
    <w:rsid w:val="008F05AF"/>
    <w:rsid w:val="008F170B"/>
    <w:rsid w:val="008F19E2"/>
    <w:rsid w:val="008F4AF1"/>
    <w:rsid w:val="008F5DBD"/>
    <w:rsid w:val="00900B06"/>
    <w:rsid w:val="00900FE1"/>
    <w:rsid w:val="009067E6"/>
    <w:rsid w:val="00910724"/>
    <w:rsid w:val="0091381C"/>
    <w:rsid w:val="00917DAC"/>
    <w:rsid w:val="00921DFA"/>
    <w:rsid w:val="009272E9"/>
    <w:rsid w:val="00931956"/>
    <w:rsid w:val="0093212E"/>
    <w:rsid w:val="00934C9B"/>
    <w:rsid w:val="0093521F"/>
    <w:rsid w:val="00937B4A"/>
    <w:rsid w:val="00940925"/>
    <w:rsid w:val="00942C97"/>
    <w:rsid w:val="0094304C"/>
    <w:rsid w:val="0094327C"/>
    <w:rsid w:val="00945F29"/>
    <w:rsid w:val="00946AD8"/>
    <w:rsid w:val="0095710B"/>
    <w:rsid w:val="009605E4"/>
    <w:rsid w:val="00961400"/>
    <w:rsid w:val="00962362"/>
    <w:rsid w:val="00962E50"/>
    <w:rsid w:val="0096515B"/>
    <w:rsid w:val="00967A99"/>
    <w:rsid w:val="00967C7D"/>
    <w:rsid w:val="009737B2"/>
    <w:rsid w:val="00973E32"/>
    <w:rsid w:val="0097448A"/>
    <w:rsid w:val="009770E1"/>
    <w:rsid w:val="0098087F"/>
    <w:rsid w:val="00982CDC"/>
    <w:rsid w:val="00991A14"/>
    <w:rsid w:val="00992404"/>
    <w:rsid w:val="00992B96"/>
    <w:rsid w:val="009A1BC8"/>
    <w:rsid w:val="009A398C"/>
    <w:rsid w:val="009B11B1"/>
    <w:rsid w:val="009B15BD"/>
    <w:rsid w:val="009B2C2F"/>
    <w:rsid w:val="009B46BE"/>
    <w:rsid w:val="009B585C"/>
    <w:rsid w:val="009B596D"/>
    <w:rsid w:val="009B7177"/>
    <w:rsid w:val="009C5DB4"/>
    <w:rsid w:val="009D2D5D"/>
    <w:rsid w:val="009D5CE8"/>
    <w:rsid w:val="009D625A"/>
    <w:rsid w:val="009E1700"/>
    <w:rsid w:val="009E1737"/>
    <w:rsid w:val="009E506D"/>
    <w:rsid w:val="009E5C94"/>
    <w:rsid w:val="009E620E"/>
    <w:rsid w:val="009E7B73"/>
    <w:rsid w:val="009F04EE"/>
    <w:rsid w:val="009F099C"/>
    <w:rsid w:val="009F0CD3"/>
    <w:rsid w:val="009F3711"/>
    <w:rsid w:val="009F3EA2"/>
    <w:rsid w:val="009F5B40"/>
    <w:rsid w:val="00A00272"/>
    <w:rsid w:val="00A01F82"/>
    <w:rsid w:val="00A03493"/>
    <w:rsid w:val="00A05F94"/>
    <w:rsid w:val="00A12A77"/>
    <w:rsid w:val="00A160DE"/>
    <w:rsid w:val="00A20571"/>
    <w:rsid w:val="00A24A43"/>
    <w:rsid w:val="00A24FD3"/>
    <w:rsid w:val="00A2596B"/>
    <w:rsid w:val="00A30617"/>
    <w:rsid w:val="00A324AB"/>
    <w:rsid w:val="00A34EBA"/>
    <w:rsid w:val="00A4295C"/>
    <w:rsid w:val="00A43B86"/>
    <w:rsid w:val="00A43CD1"/>
    <w:rsid w:val="00A51CEC"/>
    <w:rsid w:val="00A53DF8"/>
    <w:rsid w:val="00A632DB"/>
    <w:rsid w:val="00A71712"/>
    <w:rsid w:val="00A760E3"/>
    <w:rsid w:val="00A83E95"/>
    <w:rsid w:val="00A84C6C"/>
    <w:rsid w:val="00A87071"/>
    <w:rsid w:val="00A91C77"/>
    <w:rsid w:val="00A935E6"/>
    <w:rsid w:val="00A97018"/>
    <w:rsid w:val="00A97CE5"/>
    <w:rsid w:val="00AA04A8"/>
    <w:rsid w:val="00AA5C3C"/>
    <w:rsid w:val="00AA7EA6"/>
    <w:rsid w:val="00AB10A5"/>
    <w:rsid w:val="00AB4152"/>
    <w:rsid w:val="00AB496A"/>
    <w:rsid w:val="00AB5E74"/>
    <w:rsid w:val="00AC2D9D"/>
    <w:rsid w:val="00AC5079"/>
    <w:rsid w:val="00AC78E7"/>
    <w:rsid w:val="00AD29DB"/>
    <w:rsid w:val="00AD3358"/>
    <w:rsid w:val="00AD4D21"/>
    <w:rsid w:val="00AD5BB0"/>
    <w:rsid w:val="00AD670C"/>
    <w:rsid w:val="00AD6EEC"/>
    <w:rsid w:val="00AE00F4"/>
    <w:rsid w:val="00AE0575"/>
    <w:rsid w:val="00AE0C5E"/>
    <w:rsid w:val="00AE1537"/>
    <w:rsid w:val="00AE298F"/>
    <w:rsid w:val="00AE42A1"/>
    <w:rsid w:val="00AE608B"/>
    <w:rsid w:val="00AF07AA"/>
    <w:rsid w:val="00AF70D6"/>
    <w:rsid w:val="00B012A2"/>
    <w:rsid w:val="00B0550C"/>
    <w:rsid w:val="00B078AB"/>
    <w:rsid w:val="00B10B23"/>
    <w:rsid w:val="00B12DD4"/>
    <w:rsid w:val="00B14833"/>
    <w:rsid w:val="00B16596"/>
    <w:rsid w:val="00B16B6A"/>
    <w:rsid w:val="00B17EC8"/>
    <w:rsid w:val="00B24498"/>
    <w:rsid w:val="00B247E5"/>
    <w:rsid w:val="00B249E0"/>
    <w:rsid w:val="00B24AF3"/>
    <w:rsid w:val="00B25080"/>
    <w:rsid w:val="00B30005"/>
    <w:rsid w:val="00B31B00"/>
    <w:rsid w:val="00B36003"/>
    <w:rsid w:val="00B41D19"/>
    <w:rsid w:val="00B41D8A"/>
    <w:rsid w:val="00B42137"/>
    <w:rsid w:val="00B44791"/>
    <w:rsid w:val="00B44A2C"/>
    <w:rsid w:val="00B44C09"/>
    <w:rsid w:val="00B45434"/>
    <w:rsid w:val="00B4639F"/>
    <w:rsid w:val="00B5324C"/>
    <w:rsid w:val="00B53892"/>
    <w:rsid w:val="00B53B36"/>
    <w:rsid w:val="00B555E8"/>
    <w:rsid w:val="00B5580E"/>
    <w:rsid w:val="00B64B88"/>
    <w:rsid w:val="00B80F95"/>
    <w:rsid w:val="00B830BB"/>
    <w:rsid w:val="00B832B5"/>
    <w:rsid w:val="00B91704"/>
    <w:rsid w:val="00B94ED6"/>
    <w:rsid w:val="00B95B82"/>
    <w:rsid w:val="00B96325"/>
    <w:rsid w:val="00BA199D"/>
    <w:rsid w:val="00BA38D3"/>
    <w:rsid w:val="00BA48FD"/>
    <w:rsid w:val="00BB3213"/>
    <w:rsid w:val="00BB4396"/>
    <w:rsid w:val="00BB7AF1"/>
    <w:rsid w:val="00BB7B5F"/>
    <w:rsid w:val="00BB7BDA"/>
    <w:rsid w:val="00BC2688"/>
    <w:rsid w:val="00BC3E81"/>
    <w:rsid w:val="00BC711E"/>
    <w:rsid w:val="00BD0773"/>
    <w:rsid w:val="00BD3349"/>
    <w:rsid w:val="00BD50C8"/>
    <w:rsid w:val="00BE0263"/>
    <w:rsid w:val="00BE0A4E"/>
    <w:rsid w:val="00BE319E"/>
    <w:rsid w:val="00BE3351"/>
    <w:rsid w:val="00BE5664"/>
    <w:rsid w:val="00BE7943"/>
    <w:rsid w:val="00BF02F8"/>
    <w:rsid w:val="00BF147C"/>
    <w:rsid w:val="00BF2D59"/>
    <w:rsid w:val="00BF4D34"/>
    <w:rsid w:val="00C0048D"/>
    <w:rsid w:val="00C0091F"/>
    <w:rsid w:val="00C03A9F"/>
    <w:rsid w:val="00C119C7"/>
    <w:rsid w:val="00C120DF"/>
    <w:rsid w:val="00C12A4F"/>
    <w:rsid w:val="00C14B04"/>
    <w:rsid w:val="00C14C58"/>
    <w:rsid w:val="00C17618"/>
    <w:rsid w:val="00C17DBD"/>
    <w:rsid w:val="00C23C56"/>
    <w:rsid w:val="00C23F65"/>
    <w:rsid w:val="00C26619"/>
    <w:rsid w:val="00C31DB0"/>
    <w:rsid w:val="00C32604"/>
    <w:rsid w:val="00C32A32"/>
    <w:rsid w:val="00C32F89"/>
    <w:rsid w:val="00C332B5"/>
    <w:rsid w:val="00C33EC7"/>
    <w:rsid w:val="00C40FB6"/>
    <w:rsid w:val="00C42F73"/>
    <w:rsid w:val="00C44592"/>
    <w:rsid w:val="00C46B57"/>
    <w:rsid w:val="00C51339"/>
    <w:rsid w:val="00C53CC7"/>
    <w:rsid w:val="00C542E8"/>
    <w:rsid w:val="00C5478E"/>
    <w:rsid w:val="00C54E18"/>
    <w:rsid w:val="00C56561"/>
    <w:rsid w:val="00C669D2"/>
    <w:rsid w:val="00C67ABC"/>
    <w:rsid w:val="00C72529"/>
    <w:rsid w:val="00C76B19"/>
    <w:rsid w:val="00C84654"/>
    <w:rsid w:val="00C905D7"/>
    <w:rsid w:val="00C92883"/>
    <w:rsid w:val="00C9313D"/>
    <w:rsid w:val="00C95F41"/>
    <w:rsid w:val="00C977D6"/>
    <w:rsid w:val="00C97C93"/>
    <w:rsid w:val="00CA17A7"/>
    <w:rsid w:val="00CA2298"/>
    <w:rsid w:val="00CA4961"/>
    <w:rsid w:val="00CB6A99"/>
    <w:rsid w:val="00CB72A5"/>
    <w:rsid w:val="00CB7EDD"/>
    <w:rsid w:val="00CC5924"/>
    <w:rsid w:val="00CC6DE5"/>
    <w:rsid w:val="00CD1C19"/>
    <w:rsid w:val="00CD6737"/>
    <w:rsid w:val="00CD6973"/>
    <w:rsid w:val="00CE0030"/>
    <w:rsid w:val="00CE2412"/>
    <w:rsid w:val="00CE2901"/>
    <w:rsid w:val="00CE6E95"/>
    <w:rsid w:val="00CF458B"/>
    <w:rsid w:val="00CF51A2"/>
    <w:rsid w:val="00CF5318"/>
    <w:rsid w:val="00CF67C9"/>
    <w:rsid w:val="00CF7BB9"/>
    <w:rsid w:val="00D013C3"/>
    <w:rsid w:val="00D0169F"/>
    <w:rsid w:val="00D02A8A"/>
    <w:rsid w:val="00D02A8B"/>
    <w:rsid w:val="00D03B63"/>
    <w:rsid w:val="00D03CD3"/>
    <w:rsid w:val="00D041C3"/>
    <w:rsid w:val="00D044E8"/>
    <w:rsid w:val="00D0717A"/>
    <w:rsid w:val="00D078D5"/>
    <w:rsid w:val="00D1581C"/>
    <w:rsid w:val="00D16460"/>
    <w:rsid w:val="00D20B95"/>
    <w:rsid w:val="00D218E2"/>
    <w:rsid w:val="00D23D11"/>
    <w:rsid w:val="00D24A5B"/>
    <w:rsid w:val="00D26996"/>
    <w:rsid w:val="00D31B37"/>
    <w:rsid w:val="00D31B71"/>
    <w:rsid w:val="00D31BDF"/>
    <w:rsid w:val="00D37CAE"/>
    <w:rsid w:val="00D41CB1"/>
    <w:rsid w:val="00D44B37"/>
    <w:rsid w:val="00D50899"/>
    <w:rsid w:val="00D52E90"/>
    <w:rsid w:val="00D53125"/>
    <w:rsid w:val="00D56C64"/>
    <w:rsid w:val="00D608A5"/>
    <w:rsid w:val="00D60A72"/>
    <w:rsid w:val="00D6119A"/>
    <w:rsid w:val="00D630F2"/>
    <w:rsid w:val="00D633F0"/>
    <w:rsid w:val="00D63A7D"/>
    <w:rsid w:val="00D6497A"/>
    <w:rsid w:val="00D67A75"/>
    <w:rsid w:val="00D67B86"/>
    <w:rsid w:val="00D71C0D"/>
    <w:rsid w:val="00D73B81"/>
    <w:rsid w:val="00D7556A"/>
    <w:rsid w:val="00D804CA"/>
    <w:rsid w:val="00D8115F"/>
    <w:rsid w:val="00D84DB2"/>
    <w:rsid w:val="00D850BA"/>
    <w:rsid w:val="00D85376"/>
    <w:rsid w:val="00D87D02"/>
    <w:rsid w:val="00D93A3B"/>
    <w:rsid w:val="00D94A11"/>
    <w:rsid w:val="00DA78DB"/>
    <w:rsid w:val="00DB2D5F"/>
    <w:rsid w:val="00DB7F65"/>
    <w:rsid w:val="00DC080D"/>
    <w:rsid w:val="00DC5146"/>
    <w:rsid w:val="00DC757E"/>
    <w:rsid w:val="00DD04DE"/>
    <w:rsid w:val="00DD0637"/>
    <w:rsid w:val="00DD0898"/>
    <w:rsid w:val="00DD484C"/>
    <w:rsid w:val="00DD48FD"/>
    <w:rsid w:val="00DD6284"/>
    <w:rsid w:val="00DD770B"/>
    <w:rsid w:val="00DE277C"/>
    <w:rsid w:val="00DE38B7"/>
    <w:rsid w:val="00DE38D8"/>
    <w:rsid w:val="00DE3AD3"/>
    <w:rsid w:val="00DE5006"/>
    <w:rsid w:val="00DF28C9"/>
    <w:rsid w:val="00DF307B"/>
    <w:rsid w:val="00DF5779"/>
    <w:rsid w:val="00E00F24"/>
    <w:rsid w:val="00E03E57"/>
    <w:rsid w:val="00E0512F"/>
    <w:rsid w:val="00E10D5F"/>
    <w:rsid w:val="00E12509"/>
    <w:rsid w:val="00E13554"/>
    <w:rsid w:val="00E2359D"/>
    <w:rsid w:val="00E26785"/>
    <w:rsid w:val="00E2692C"/>
    <w:rsid w:val="00E31858"/>
    <w:rsid w:val="00E31ED7"/>
    <w:rsid w:val="00E36DF4"/>
    <w:rsid w:val="00E406D0"/>
    <w:rsid w:val="00E43A05"/>
    <w:rsid w:val="00E46C25"/>
    <w:rsid w:val="00E47219"/>
    <w:rsid w:val="00E50775"/>
    <w:rsid w:val="00E510B9"/>
    <w:rsid w:val="00E51CC6"/>
    <w:rsid w:val="00E57B62"/>
    <w:rsid w:val="00E66658"/>
    <w:rsid w:val="00E707A5"/>
    <w:rsid w:val="00E712A1"/>
    <w:rsid w:val="00E72A0C"/>
    <w:rsid w:val="00E7714A"/>
    <w:rsid w:val="00E8099A"/>
    <w:rsid w:val="00E81924"/>
    <w:rsid w:val="00E83CEB"/>
    <w:rsid w:val="00E84C89"/>
    <w:rsid w:val="00E93983"/>
    <w:rsid w:val="00E9528F"/>
    <w:rsid w:val="00E96A09"/>
    <w:rsid w:val="00EA0D3F"/>
    <w:rsid w:val="00EA185E"/>
    <w:rsid w:val="00EA1FAD"/>
    <w:rsid w:val="00EA42FA"/>
    <w:rsid w:val="00EB0A2E"/>
    <w:rsid w:val="00EC3EB3"/>
    <w:rsid w:val="00EC4CA8"/>
    <w:rsid w:val="00ED0D8B"/>
    <w:rsid w:val="00ED4052"/>
    <w:rsid w:val="00ED6E03"/>
    <w:rsid w:val="00ED79E5"/>
    <w:rsid w:val="00EE0495"/>
    <w:rsid w:val="00EE0BE2"/>
    <w:rsid w:val="00EE23D8"/>
    <w:rsid w:val="00EE5311"/>
    <w:rsid w:val="00EF040F"/>
    <w:rsid w:val="00EF3B11"/>
    <w:rsid w:val="00EF426D"/>
    <w:rsid w:val="00EF6FC0"/>
    <w:rsid w:val="00F01A1B"/>
    <w:rsid w:val="00F036C7"/>
    <w:rsid w:val="00F07FF0"/>
    <w:rsid w:val="00F10535"/>
    <w:rsid w:val="00F21600"/>
    <w:rsid w:val="00F21910"/>
    <w:rsid w:val="00F227BB"/>
    <w:rsid w:val="00F22F52"/>
    <w:rsid w:val="00F25A42"/>
    <w:rsid w:val="00F2754D"/>
    <w:rsid w:val="00F343D9"/>
    <w:rsid w:val="00F34D2E"/>
    <w:rsid w:val="00F36867"/>
    <w:rsid w:val="00F406E0"/>
    <w:rsid w:val="00F443C1"/>
    <w:rsid w:val="00F52E9D"/>
    <w:rsid w:val="00F54287"/>
    <w:rsid w:val="00F54697"/>
    <w:rsid w:val="00F6120A"/>
    <w:rsid w:val="00F6160B"/>
    <w:rsid w:val="00F61BF3"/>
    <w:rsid w:val="00F65242"/>
    <w:rsid w:val="00F6561E"/>
    <w:rsid w:val="00F67DC3"/>
    <w:rsid w:val="00F71084"/>
    <w:rsid w:val="00F76DF9"/>
    <w:rsid w:val="00F82EAB"/>
    <w:rsid w:val="00F86AC1"/>
    <w:rsid w:val="00F87376"/>
    <w:rsid w:val="00F9078D"/>
    <w:rsid w:val="00F90C00"/>
    <w:rsid w:val="00F96A47"/>
    <w:rsid w:val="00F96E56"/>
    <w:rsid w:val="00FB0A3B"/>
    <w:rsid w:val="00FB2ED4"/>
    <w:rsid w:val="00FB38C0"/>
    <w:rsid w:val="00FB5A25"/>
    <w:rsid w:val="00FC149B"/>
    <w:rsid w:val="00FC5D53"/>
    <w:rsid w:val="00FD5681"/>
    <w:rsid w:val="00FD6719"/>
    <w:rsid w:val="00FD7AAC"/>
    <w:rsid w:val="00FE1D60"/>
    <w:rsid w:val="00FE50E8"/>
    <w:rsid w:val="00FE73DB"/>
    <w:rsid w:val="00FE7692"/>
    <w:rsid w:val="00FF1137"/>
    <w:rsid w:val="00FF1CEF"/>
    <w:rsid w:val="00FF31F0"/>
    <w:rsid w:val="00FF5F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FD73"/>
  <w15:chartTrackingRefBased/>
  <w15:docId w15:val="{1422FBA2-C7B3-4FE9-8FE1-475A0726C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link w:val="10"/>
    <w:uiPriority w:val="9"/>
    <w:qFormat/>
    <w:rsid w:val="0058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40B49"/>
    <w:pPr>
      <w:keepNext/>
      <w:keepLines/>
      <w:spacing w:before="40" w:after="0" w:line="240" w:lineRule="auto"/>
      <w:ind w:firstLine="709"/>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540B49"/>
    <w:pPr>
      <w:keepNext/>
      <w:keepLines/>
      <w:spacing w:before="40" w:after="0" w:line="240" w:lineRule="auto"/>
      <w:ind w:firstLine="709"/>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rsid w:val="005837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83790"/>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583790"/>
    <w:rPr>
      <w:rFonts w:asciiTheme="majorHAnsi" w:eastAsiaTheme="majorEastAsia" w:hAnsiTheme="majorHAnsi" w:cstheme="majorBidi"/>
      <w:color w:val="2E74B5" w:themeColor="accent1" w:themeShade="BF"/>
      <w:sz w:val="32"/>
      <w:szCs w:val="32"/>
    </w:rPr>
  </w:style>
  <w:style w:type="paragraph" w:styleId="a5">
    <w:name w:val="Subtitle"/>
    <w:basedOn w:val="a"/>
    <w:next w:val="a"/>
    <w:link w:val="a6"/>
    <w:uiPriority w:val="11"/>
    <w:rsid w:val="00583790"/>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583790"/>
    <w:rPr>
      <w:rFonts w:eastAsiaTheme="minorEastAsia"/>
      <w:color w:val="5A5A5A" w:themeColor="text1" w:themeTint="A5"/>
      <w:spacing w:val="15"/>
    </w:rPr>
  </w:style>
  <w:style w:type="paragraph" w:styleId="a7">
    <w:name w:val="List Paragraph"/>
    <w:basedOn w:val="a"/>
    <w:link w:val="a8"/>
    <w:uiPriority w:val="34"/>
    <w:qFormat/>
    <w:rsid w:val="00583790"/>
    <w:pPr>
      <w:ind w:left="720"/>
      <w:contextualSpacing/>
    </w:pPr>
  </w:style>
  <w:style w:type="character" w:styleId="a9">
    <w:name w:val="Book Title"/>
    <w:basedOn w:val="a0"/>
    <w:uiPriority w:val="33"/>
    <w:rsid w:val="00583790"/>
    <w:rPr>
      <w:b/>
      <w:bCs/>
      <w:i/>
      <w:iCs/>
      <w:spacing w:val="5"/>
    </w:rPr>
  </w:style>
  <w:style w:type="character" w:styleId="aa">
    <w:name w:val="Intense Reference"/>
    <w:basedOn w:val="a0"/>
    <w:uiPriority w:val="32"/>
    <w:rsid w:val="00583790"/>
    <w:rPr>
      <w:b/>
      <w:bCs/>
      <w:smallCaps/>
      <w:color w:val="5B9BD5" w:themeColor="accent1"/>
      <w:spacing w:val="5"/>
    </w:rPr>
  </w:style>
  <w:style w:type="character" w:styleId="ab">
    <w:name w:val="Subtle Reference"/>
    <w:basedOn w:val="a0"/>
    <w:uiPriority w:val="31"/>
    <w:rsid w:val="00583790"/>
    <w:rPr>
      <w:smallCaps/>
      <w:color w:val="5A5A5A" w:themeColor="text1" w:themeTint="A5"/>
    </w:rPr>
  </w:style>
  <w:style w:type="character" w:styleId="ac">
    <w:name w:val="Emphasis"/>
    <w:basedOn w:val="a0"/>
    <w:uiPriority w:val="20"/>
    <w:qFormat/>
    <w:rsid w:val="00583790"/>
    <w:rPr>
      <w:i/>
      <w:iCs/>
    </w:rPr>
  </w:style>
  <w:style w:type="character" w:styleId="ad">
    <w:name w:val="Subtle Emphasis"/>
    <w:basedOn w:val="a0"/>
    <w:uiPriority w:val="19"/>
    <w:rsid w:val="00583790"/>
    <w:rPr>
      <w:i/>
      <w:iCs/>
      <w:color w:val="404040" w:themeColor="text1" w:themeTint="BF"/>
    </w:rPr>
  </w:style>
  <w:style w:type="paragraph" w:styleId="21">
    <w:name w:val="Quote"/>
    <w:basedOn w:val="a"/>
    <w:next w:val="a"/>
    <w:link w:val="22"/>
    <w:uiPriority w:val="29"/>
    <w:rsid w:val="00583790"/>
    <w:pPr>
      <w:spacing w:before="200"/>
      <w:ind w:left="864" w:right="864"/>
      <w:jc w:val="center"/>
    </w:pPr>
    <w:rPr>
      <w:i/>
      <w:iCs/>
      <w:color w:val="404040" w:themeColor="text1" w:themeTint="BF"/>
    </w:rPr>
  </w:style>
  <w:style w:type="character" w:customStyle="1" w:styleId="22">
    <w:name w:val="Цитата 2 Знак"/>
    <w:basedOn w:val="a0"/>
    <w:link w:val="21"/>
    <w:uiPriority w:val="29"/>
    <w:rsid w:val="00583790"/>
    <w:rPr>
      <w:i/>
      <w:iCs/>
      <w:color w:val="404040" w:themeColor="text1" w:themeTint="BF"/>
    </w:rPr>
  </w:style>
  <w:style w:type="paragraph" w:styleId="ae">
    <w:name w:val="Intense Quote"/>
    <w:basedOn w:val="a"/>
    <w:next w:val="a"/>
    <w:link w:val="af"/>
    <w:uiPriority w:val="30"/>
    <w:rsid w:val="0058379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
    <w:name w:val="Выделенная цитата Знак"/>
    <w:basedOn w:val="a0"/>
    <w:link w:val="ae"/>
    <w:uiPriority w:val="30"/>
    <w:rsid w:val="00583790"/>
    <w:rPr>
      <w:i/>
      <w:iCs/>
      <w:color w:val="5B9BD5" w:themeColor="accent1"/>
    </w:rPr>
  </w:style>
  <w:style w:type="character" w:styleId="af0">
    <w:name w:val="Strong"/>
    <w:basedOn w:val="a0"/>
    <w:uiPriority w:val="22"/>
    <w:rsid w:val="00583790"/>
    <w:rPr>
      <w:b/>
      <w:bCs/>
    </w:rPr>
  </w:style>
  <w:style w:type="character" w:styleId="af1">
    <w:name w:val="Intense Emphasis"/>
    <w:basedOn w:val="a0"/>
    <w:uiPriority w:val="21"/>
    <w:rsid w:val="00583790"/>
    <w:rPr>
      <w:i/>
      <w:iCs/>
      <w:color w:val="5B9BD5" w:themeColor="accent1"/>
    </w:rPr>
  </w:style>
  <w:style w:type="paragraph" w:customStyle="1" w:styleId="af2">
    <w:name w:val="Заголовок раздела"/>
    <w:basedOn w:val="a"/>
    <w:link w:val="Char"/>
    <w:qFormat/>
    <w:rsid w:val="00BA48FD"/>
    <w:rPr>
      <w:rFonts w:ascii="Times New Roman" w:hAnsi="Times New Roman"/>
      <w:b/>
      <w:caps/>
      <w:sz w:val="28"/>
    </w:rPr>
  </w:style>
  <w:style w:type="paragraph" w:customStyle="1" w:styleId="af3">
    <w:name w:val="Заголовок специального раздела"/>
    <w:basedOn w:val="af2"/>
    <w:link w:val="Char0"/>
    <w:qFormat/>
    <w:rsid w:val="00722A60"/>
    <w:pPr>
      <w:jc w:val="center"/>
    </w:pPr>
  </w:style>
  <w:style w:type="character" w:customStyle="1" w:styleId="Char">
    <w:name w:val="Заголовок раздела Char"/>
    <w:basedOn w:val="a0"/>
    <w:link w:val="af2"/>
    <w:rsid w:val="00BA48FD"/>
    <w:rPr>
      <w:rFonts w:ascii="Times New Roman" w:hAnsi="Times New Roman"/>
      <w:b/>
      <w:caps/>
      <w:sz w:val="28"/>
    </w:rPr>
  </w:style>
  <w:style w:type="character" w:customStyle="1" w:styleId="Char0">
    <w:name w:val="Заголовок специального раздела Char"/>
    <w:basedOn w:val="Char"/>
    <w:link w:val="af3"/>
    <w:rsid w:val="00722A60"/>
    <w:rPr>
      <w:rFonts w:ascii="Times New Roman" w:hAnsi="Times New Roman"/>
      <w:b/>
      <w:caps/>
      <w:sz w:val="28"/>
    </w:rPr>
  </w:style>
  <w:style w:type="paragraph" w:customStyle="1" w:styleId="11">
    <w:name w:val="Основной текст1"/>
    <w:basedOn w:val="af3"/>
    <w:link w:val="Char1"/>
    <w:qFormat/>
    <w:rsid w:val="002D6485"/>
    <w:pPr>
      <w:jc w:val="both"/>
    </w:pPr>
    <w:rPr>
      <w:b w:val="0"/>
      <w:caps w:val="0"/>
    </w:rPr>
  </w:style>
  <w:style w:type="character" w:customStyle="1" w:styleId="Char1">
    <w:name w:val="Основной текст Char"/>
    <w:basedOn w:val="Char0"/>
    <w:link w:val="11"/>
    <w:rsid w:val="002D6485"/>
    <w:rPr>
      <w:rFonts w:ascii="Times New Roman" w:hAnsi="Times New Roman"/>
      <w:b w:val="0"/>
      <w:caps w:val="0"/>
      <w:sz w:val="28"/>
    </w:rPr>
  </w:style>
  <w:style w:type="character" w:styleId="af4">
    <w:name w:val="Hyperlink"/>
    <w:basedOn w:val="a0"/>
    <w:uiPriority w:val="99"/>
    <w:unhideWhenUsed/>
    <w:rsid w:val="003A2E94"/>
    <w:rPr>
      <w:color w:val="0563C1" w:themeColor="hyperlink"/>
      <w:u w:val="single"/>
    </w:rPr>
  </w:style>
  <w:style w:type="character" w:styleId="af5">
    <w:name w:val="FollowedHyperlink"/>
    <w:basedOn w:val="a0"/>
    <w:uiPriority w:val="99"/>
    <w:semiHidden/>
    <w:unhideWhenUsed/>
    <w:rsid w:val="003A2E94"/>
    <w:rPr>
      <w:color w:val="954F72" w:themeColor="followedHyperlink"/>
      <w:u w:val="single"/>
    </w:rPr>
  </w:style>
  <w:style w:type="table" w:styleId="af6">
    <w:name w:val="Table Grid"/>
    <w:basedOn w:val="a1"/>
    <w:uiPriority w:val="39"/>
    <w:rsid w:val="00BE3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a0"/>
    <w:uiPriority w:val="99"/>
    <w:semiHidden/>
    <w:unhideWhenUsed/>
    <w:rsid w:val="00C542E8"/>
    <w:rPr>
      <w:color w:val="605E5C"/>
      <w:shd w:val="clear" w:color="auto" w:fill="E1DFDD"/>
    </w:rPr>
  </w:style>
  <w:style w:type="character" w:customStyle="1" w:styleId="20">
    <w:name w:val="Заголовок 2 Знак"/>
    <w:basedOn w:val="a0"/>
    <w:link w:val="2"/>
    <w:uiPriority w:val="9"/>
    <w:rsid w:val="00540B4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540B49"/>
    <w:rPr>
      <w:rFonts w:asciiTheme="majorHAnsi" w:eastAsiaTheme="majorEastAsia" w:hAnsiTheme="majorHAnsi" w:cstheme="majorBidi"/>
      <w:color w:val="1F4D78" w:themeColor="accent1" w:themeShade="7F"/>
      <w:sz w:val="24"/>
      <w:szCs w:val="24"/>
    </w:rPr>
  </w:style>
  <w:style w:type="paragraph" w:customStyle="1" w:styleId="msonormal0">
    <w:name w:val="msonormal"/>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af7">
    <w:name w:val="Normal (Web)"/>
    <w:basedOn w:val="a"/>
    <w:uiPriority w:val="99"/>
    <w:unhideWhenUsed/>
    <w:qFormat/>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styleId="12">
    <w:name w:val="toc 1"/>
    <w:basedOn w:val="a"/>
    <w:next w:val="a"/>
    <w:autoRedefine/>
    <w:uiPriority w:val="39"/>
    <w:semiHidden/>
    <w:unhideWhenUsed/>
    <w:rsid w:val="00540B49"/>
    <w:pPr>
      <w:spacing w:after="100" w:line="240" w:lineRule="auto"/>
      <w:ind w:firstLine="709"/>
    </w:pPr>
  </w:style>
  <w:style w:type="paragraph" w:styleId="23">
    <w:name w:val="toc 2"/>
    <w:basedOn w:val="a"/>
    <w:next w:val="a"/>
    <w:autoRedefine/>
    <w:uiPriority w:val="39"/>
    <w:semiHidden/>
    <w:unhideWhenUsed/>
    <w:rsid w:val="00540B49"/>
    <w:pPr>
      <w:spacing w:after="100" w:line="240" w:lineRule="auto"/>
      <w:ind w:left="220" w:firstLine="709"/>
    </w:pPr>
  </w:style>
  <w:style w:type="paragraph" w:styleId="31">
    <w:name w:val="toc 3"/>
    <w:basedOn w:val="a"/>
    <w:next w:val="a"/>
    <w:autoRedefine/>
    <w:uiPriority w:val="39"/>
    <w:semiHidden/>
    <w:unhideWhenUsed/>
    <w:rsid w:val="00540B49"/>
    <w:pPr>
      <w:spacing w:after="100" w:line="240" w:lineRule="auto"/>
      <w:ind w:left="440" w:firstLine="709"/>
    </w:pPr>
  </w:style>
  <w:style w:type="paragraph" w:styleId="af8">
    <w:name w:val="header"/>
    <w:basedOn w:val="a"/>
    <w:link w:val="af9"/>
    <w:uiPriority w:val="99"/>
    <w:unhideWhenUsed/>
    <w:rsid w:val="00540B49"/>
    <w:pPr>
      <w:tabs>
        <w:tab w:val="center" w:pos="4677"/>
        <w:tab w:val="right" w:pos="9355"/>
      </w:tabs>
      <w:spacing w:after="0" w:line="240" w:lineRule="auto"/>
      <w:ind w:firstLine="709"/>
    </w:pPr>
  </w:style>
  <w:style w:type="character" w:customStyle="1" w:styleId="af9">
    <w:name w:val="Верхний колонтитул Знак"/>
    <w:basedOn w:val="a0"/>
    <w:link w:val="af8"/>
    <w:uiPriority w:val="99"/>
    <w:rsid w:val="00540B49"/>
  </w:style>
  <w:style w:type="paragraph" w:styleId="afa">
    <w:name w:val="footer"/>
    <w:basedOn w:val="a"/>
    <w:link w:val="afb"/>
    <w:uiPriority w:val="99"/>
    <w:unhideWhenUsed/>
    <w:rsid w:val="00540B49"/>
    <w:pPr>
      <w:tabs>
        <w:tab w:val="center" w:pos="4677"/>
        <w:tab w:val="right" w:pos="9355"/>
      </w:tabs>
      <w:spacing w:after="0" w:line="240" w:lineRule="auto"/>
      <w:ind w:firstLine="709"/>
    </w:pPr>
  </w:style>
  <w:style w:type="character" w:customStyle="1" w:styleId="afb">
    <w:name w:val="Нижний колонтитул Знак"/>
    <w:basedOn w:val="a0"/>
    <w:link w:val="afa"/>
    <w:uiPriority w:val="99"/>
    <w:rsid w:val="00540B49"/>
  </w:style>
  <w:style w:type="character" w:customStyle="1" w:styleId="a8">
    <w:name w:val="Абзац списка Знак"/>
    <w:basedOn w:val="a0"/>
    <w:link w:val="a7"/>
    <w:uiPriority w:val="34"/>
    <w:locked/>
    <w:rsid w:val="00540B49"/>
  </w:style>
  <w:style w:type="paragraph" w:styleId="afc">
    <w:name w:val="TOC Heading"/>
    <w:basedOn w:val="1"/>
    <w:next w:val="a"/>
    <w:uiPriority w:val="39"/>
    <w:semiHidden/>
    <w:unhideWhenUsed/>
    <w:qFormat/>
    <w:rsid w:val="00540B49"/>
    <w:pPr>
      <w:spacing w:line="256" w:lineRule="auto"/>
      <w:outlineLvl w:val="9"/>
    </w:pPr>
  </w:style>
  <w:style w:type="paragraph" w:customStyle="1" w:styleId="terminaldisplay">
    <w:name w:val="terminaldisplay"/>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mbullet1">
    <w:name w:val="fm_bullet1"/>
    <w:basedOn w:val="a"/>
    <w:uiPriority w:val="99"/>
    <w:semiHidden/>
    <w:rsid w:val="00540B49"/>
    <w:pPr>
      <w:spacing w:before="100" w:beforeAutospacing="1" w:after="100" w:afterAutospacing="1" w:line="240" w:lineRule="auto"/>
    </w:pPr>
    <w:rPr>
      <w:rFonts w:ascii="Times New Roman" w:eastAsia="Times New Roman" w:hAnsi="Times New Roman" w:cs="Times New Roman"/>
      <w:sz w:val="24"/>
      <w:szCs w:val="24"/>
    </w:rPr>
  </w:style>
  <w:style w:type="character" w:styleId="afd">
    <w:name w:val="Placeholder Text"/>
    <w:basedOn w:val="a0"/>
    <w:uiPriority w:val="99"/>
    <w:semiHidden/>
    <w:rsid w:val="00540B49"/>
    <w:rPr>
      <w:color w:val="808080"/>
    </w:rPr>
  </w:style>
  <w:style w:type="character" w:customStyle="1" w:styleId="13">
    <w:name w:val="Неразрешенное упоминание1"/>
    <w:basedOn w:val="a0"/>
    <w:uiPriority w:val="99"/>
    <w:semiHidden/>
    <w:rsid w:val="00540B49"/>
    <w:rPr>
      <w:color w:val="605E5C"/>
      <w:shd w:val="clear" w:color="auto" w:fill="E1DFDD"/>
    </w:rPr>
  </w:style>
  <w:style w:type="table" w:customStyle="1" w:styleId="14">
    <w:name w:val="Сетка таблицы1"/>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Сетка таблицы2"/>
    <w:basedOn w:val="a1"/>
    <w:uiPriority w:val="39"/>
    <w:rsid w:val="00540B49"/>
    <w:pPr>
      <w:spacing w:after="0" w:line="240" w:lineRule="auto"/>
      <w:ind w:firstLine="709"/>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Сетка таблицы4"/>
    <w:basedOn w:val="a1"/>
    <w:uiPriority w:val="39"/>
    <w:rsid w:val="00540B49"/>
    <w:pPr>
      <w:spacing w:after="0" w:line="240" w:lineRule="auto"/>
    </w:pPr>
    <w:rPr>
      <w:rFonts w:ascii="Times New Roman" w:hAnsi="Times New Roman" w:cs="Times New Roman"/>
      <w:sz w:val="28"/>
      <w:szCs w:val="2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Revision"/>
    <w:hidden/>
    <w:uiPriority w:val="99"/>
    <w:semiHidden/>
    <w:rsid w:val="002870E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2321">
      <w:bodyDiv w:val="1"/>
      <w:marLeft w:val="0"/>
      <w:marRight w:val="0"/>
      <w:marTop w:val="0"/>
      <w:marBottom w:val="0"/>
      <w:divBdr>
        <w:top w:val="none" w:sz="0" w:space="0" w:color="auto"/>
        <w:left w:val="none" w:sz="0" w:space="0" w:color="auto"/>
        <w:bottom w:val="none" w:sz="0" w:space="0" w:color="auto"/>
        <w:right w:val="none" w:sz="0" w:space="0" w:color="auto"/>
      </w:divBdr>
    </w:div>
    <w:div w:id="219291547">
      <w:bodyDiv w:val="1"/>
      <w:marLeft w:val="0"/>
      <w:marRight w:val="0"/>
      <w:marTop w:val="0"/>
      <w:marBottom w:val="0"/>
      <w:divBdr>
        <w:top w:val="none" w:sz="0" w:space="0" w:color="auto"/>
        <w:left w:val="none" w:sz="0" w:space="0" w:color="auto"/>
        <w:bottom w:val="none" w:sz="0" w:space="0" w:color="auto"/>
        <w:right w:val="none" w:sz="0" w:space="0" w:color="auto"/>
      </w:divBdr>
    </w:div>
    <w:div w:id="805319302">
      <w:bodyDiv w:val="1"/>
      <w:marLeft w:val="0"/>
      <w:marRight w:val="0"/>
      <w:marTop w:val="0"/>
      <w:marBottom w:val="0"/>
      <w:divBdr>
        <w:top w:val="none" w:sz="0" w:space="0" w:color="auto"/>
        <w:left w:val="none" w:sz="0" w:space="0" w:color="auto"/>
        <w:bottom w:val="none" w:sz="0" w:space="0" w:color="auto"/>
        <w:right w:val="none" w:sz="0" w:space="0" w:color="auto"/>
      </w:divBdr>
    </w:div>
    <w:div w:id="933589949">
      <w:bodyDiv w:val="1"/>
      <w:marLeft w:val="0"/>
      <w:marRight w:val="0"/>
      <w:marTop w:val="0"/>
      <w:marBottom w:val="0"/>
      <w:divBdr>
        <w:top w:val="none" w:sz="0" w:space="0" w:color="auto"/>
        <w:left w:val="none" w:sz="0" w:space="0" w:color="auto"/>
        <w:bottom w:val="none" w:sz="0" w:space="0" w:color="auto"/>
        <w:right w:val="none" w:sz="0" w:space="0" w:color="auto"/>
      </w:divBdr>
    </w:div>
    <w:div w:id="1080639586">
      <w:bodyDiv w:val="1"/>
      <w:marLeft w:val="0"/>
      <w:marRight w:val="0"/>
      <w:marTop w:val="0"/>
      <w:marBottom w:val="0"/>
      <w:divBdr>
        <w:top w:val="none" w:sz="0" w:space="0" w:color="auto"/>
        <w:left w:val="none" w:sz="0" w:space="0" w:color="auto"/>
        <w:bottom w:val="none" w:sz="0" w:space="0" w:color="auto"/>
        <w:right w:val="none" w:sz="0" w:space="0" w:color="auto"/>
      </w:divBdr>
    </w:div>
    <w:div w:id="1081877515">
      <w:bodyDiv w:val="1"/>
      <w:marLeft w:val="0"/>
      <w:marRight w:val="0"/>
      <w:marTop w:val="0"/>
      <w:marBottom w:val="0"/>
      <w:divBdr>
        <w:top w:val="none" w:sz="0" w:space="0" w:color="auto"/>
        <w:left w:val="none" w:sz="0" w:space="0" w:color="auto"/>
        <w:bottom w:val="none" w:sz="0" w:space="0" w:color="auto"/>
        <w:right w:val="none" w:sz="0" w:space="0" w:color="auto"/>
      </w:divBdr>
    </w:div>
    <w:div w:id="1110509872">
      <w:bodyDiv w:val="1"/>
      <w:marLeft w:val="0"/>
      <w:marRight w:val="0"/>
      <w:marTop w:val="0"/>
      <w:marBottom w:val="0"/>
      <w:divBdr>
        <w:top w:val="none" w:sz="0" w:space="0" w:color="auto"/>
        <w:left w:val="none" w:sz="0" w:space="0" w:color="auto"/>
        <w:bottom w:val="none" w:sz="0" w:space="0" w:color="auto"/>
        <w:right w:val="none" w:sz="0" w:space="0" w:color="auto"/>
      </w:divBdr>
    </w:div>
    <w:div w:id="1563829964">
      <w:bodyDiv w:val="1"/>
      <w:marLeft w:val="0"/>
      <w:marRight w:val="0"/>
      <w:marTop w:val="0"/>
      <w:marBottom w:val="0"/>
      <w:divBdr>
        <w:top w:val="none" w:sz="0" w:space="0" w:color="auto"/>
        <w:left w:val="none" w:sz="0" w:space="0" w:color="auto"/>
        <w:bottom w:val="none" w:sz="0" w:space="0" w:color="auto"/>
        <w:right w:val="none" w:sz="0" w:space="0" w:color="auto"/>
      </w:divBdr>
    </w:div>
    <w:div w:id="1690252362">
      <w:bodyDiv w:val="1"/>
      <w:marLeft w:val="0"/>
      <w:marRight w:val="0"/>
      <w:marTop w:val="0"/>
      <w:marBottom w:val="0"/>
      <w:divBdr>
        <w:top w:val="none" w:sz="0" w:space="0" w:color="auto"/>
        <w:left w:val="none" w:sz="0" w:space="0" w:color="auto"/>
        <w:bottom w:val="none" w:sz="0" w:space="0" w:color="auto"/>
        <w:right w:val="none" w:sz="0" w:space="0" w:color="auto"/>
      </w:divBdr>
    </w:div>
    <w:div w:id="188023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yperlink" Target="https://losst.pro/luchshie-proksi-servery-linux" TargetMode="External"/><Relationship Id="rId39" Type="http://schemas.openxmlformats.org/officeDocument/2006/relationships/theme" Target="theme/theme1.xml"/><Relationship Id="rId21" Type="http://schemas.openxmlformats.org/officeDocument/2006/relationships/hyperlink" Target="http://we.easyelectronics.ru/plis/plis-zametki-nachinayuschego.html"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www.versitron.com/blog/how-to-configure-nvr-for-ip-camera-on-a-network" TargetMode="External"/><Relationship Id="rId33" Type="http://schemas.openxmlformats.org/officeDocument/2006/relationships/hyperlink" Target="https://www.alliedtelesis.com/sites/default/files/documents/configuration-guides/gs950_16webs114v110a.pdf" TargetMode="Externa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alliedtelesis.com/us/en" TargetMode="External"/><Relationship Id="rId29" Type="http://schemas.openxmlformats.org/officeDocument/2006/relationships/hyperlink" Target="http://tinyproxy.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alliedtelesis.com/sites/default/files/documents/installation-guides/ati-tq5403series-ig.pdf%20" TargetMode="External"/><Relationship Id="rId32" Type="http://schemas.openxmlformats.org/officeDocument/2006/relationships/hyperlink" Target="https://www.manua.ls/swann/swdvk-845808v/manual"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alliedtelesis.com/sites/default/files/documents/datasheets/ati-tq5403-ds.pdf%20" TargetMode="External"/><Relationship Id="rId28" Type="http://schemas.openxmlformats.org/officeDocument/2006/relationships/hyperlink" Target="https://www.privoxy.org/"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https://www.cctvcore.com/connect-dvr-lan-basic-network-connection.asp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alliedtelesis.com/by/en/products/security-appliances/secure-vpn-routers/ar2050v" TargetMode="External"/><Relationship Id="rId27" Type="http://schemas.openxmlformats.org/officeDocument/2006/relationships/hyperlink" Target="http://www.squid-cache.org/" TargetMode="External"/><Relationship Id="rId30" Type="http://schemas.openxmlformats.org/officeDocument/2006/relationships/hyperlink" Target="https://info.verkada.com/compare/dvr-vs-nvr/%23:~:text=A%20DVR%20converts%20analog%20footage,for%20storage%20and%20remote%20viewing."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2C0"/>
    <w:rsid w:val="00B36855"/>
    <w:rsid w:val="00F732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732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67816-C932-4FA2-ACB7-B89769E77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5561</TotalTime>
  <Pages>25</Pages>
  <Words>5672</Words>
  <Characters>32332</Characters>
  <Application>Microsoft Office Word</Application>
  <DocSecurity>0</DocSecurity>
  <Lines>269</Lines>
  <Paragraphs>75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dc:creator>
  <cp:keywords/>
  <dc:description/>
  <cp:lastModifiedBy>Artem</cp:lastModifiedBy>
  <cp:revision>1061</cp:revision>
  <dcterms:created xsi:type="dcterms:W3CDTF">2022-09-23T18:09:00Z</dcterms:created>
  <dcterms:modified xsi:type="dcterms:W3CDTF">2022-12-15T18:21:00Z</dcterms:modified>
</cp:coreProperties>
</file>